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443CC628" w:rsidR="008A3549" w:rsidRDefault="002A241A" w:rsidP="00BD5F80">
      <w:pPr>
        <w:pStyle w:val="Subtitle"/>
      </w:pPr>
      <w:r>
        <w:t>July</w:t>
      </w:r>
      <w:r w:rsidR="008A3549">
        <w:t xml:space="preserve">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126375"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126375"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126375"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126375"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126375"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126375"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126375"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126375"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126375"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126375"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126375"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126375"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126375"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126375"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126375"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126375"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126375"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126375"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126375"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126375"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126375"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126375"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126375"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126375"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126375"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126375"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126375"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126375"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126375"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 xml:space="preserve">Boy </w:t>
            </w:r>
            <w:proofErr w:type="spellStart"/>
            <w:r w:rsidRPr="0091782B">
              <w:t>Baukema</w:t>
            </w:r>
            <w:proofErr w:type="spellEnd"/>
          </w:p>
        </w:tc>
        <w:tc>
          <w:tcPr>
            <w:tcW w:w="1859" w:type="dxa"/>
            <w:vAlign w:val="center"/>
          </w:tcPr>
          <w:p w14:paraId="5FDED647" w14:textId="6AF87D35" w:rsidR="00252DC9" w:rsidRPr="0091782B" w:rsidRDefault="00252DC9" w:rsidP="00BD5F80">
            <w:r w:rsidRPr="0091782B">
              <w:t xml:space="preserve">Ari </w:t>
            </w:r>
            <w:proofErr w:type="spellStart"/>
            <w:r w:rsidRPr="0091782B">
              <w:t>Kesäniemi</w:t>
            </w:r>
            <w:proofErr w:type="spellEnd"/>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 xml:space="preserve">Jim </w:t>
            </w:r>
            <w:proofErr w:type="spellStart"/>
            <w:r>
              <w:t>Manico</w:t>
            </w:r>
            <w:proofErr w:type="spellEnd"/>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 xml:space="preserve">François-Eric   </w:t>
            </w:r>
            <w:proofErr w:type="spellStart"/>
            <w:r>
              <w:t>Guyomarc’h</w:t>
            </w:r>
            <w:proofErr w:type="spellEnd"/>
          </w:p>
        </w:tc>
        <w:tc>
          <w:tcPr>
            <w:tcW w:w="1859" w:type="dxa"/>
            <w:vAlign w:val="center"/>
          </w:tcPr>
          <w:p w14:paraId="7DD95813" w14:textId="3ECB890A" w:rsidR="00252DC9" w:rsidRPr="0091782B" w:rsidRDefault="00252DC9" w:rsidP="00BD5F80">
            <w:proofErr w:type="spellStart"/>
            <w:r>
              <w:t>Cristinel</w:t>
            </w:r>
            <w:proofErr w:type="spellEnd"/>
            <w:r>
              <w:t xml:space="preserve"> </w:t>
            </w:r>
            <w:proofErr w:type="spellStart"/>
            <w:proofErr w:type="gramStart"/>
            <w:r>
              <w:t>Dumitru</w:t>
            </w:r>
            <w:proofErr w:type="spellEnd"/>
            <w:r>
              <w:t xml:space="preserve">  </w:t>
            </w:r>
            <w:proofErr w:type="gramEnd"/>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70AEE31B" w:rsidR="00252DC9" w:rsidRPr="0091782B" w:rsidRDefault="008E48DF" w:rsidP="00BD5F80">
            <w:ins w:id="3" w:author="Glenn ten Cate" w:date="2015-07-17T21:07:00Z">
              <w:r>
                <w:t>Glenn</w:t>
              </w:r>
              <w:r>
                <w:br/>
                <w:t>ten Cate</w:t>
              </w:r>
            </w:ins>
          </w:p>
        </w:tc>
        <w:tc>
          <w:tcPr>
            <w:tcW w:w="1859" w:type="dxa"/>
            <w:vAlign w:val="center"/>
          </w:tcPr>
          <w:p w14:paraId="28D02DE3" w14:textId="36A96E67" w:rsidR="00252DC9" w:rsidRPr="0091782B" w:rsidRDefault="008E48DF" w:rsidP="00BD5F80">
            <w:ins w:id="4" w:author="Glenn ten Cate" w:date="2015-07-17T21:08:00Z">
              <w:r>
                <w:t>Riccardo</w:t>
              </w:r>
              <w:r>
                <w:br/>
                <w:t>ten Cate</w:t>
              </w:r>
            </w:ins>
          </w:p>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proofErr w:type="spellStart"/>
            <w:r w:rsidRPr="0091782B">
              <w:t>Sahba</w:t>
            </w:r>
            <w:proofErr w:type="spellEnd"/>
            <w:r w:rsidRPr="0091782B">
              <w:t xml:space="preserve"> </w:t>
            </w:r>
            <w:proofErr w:type="spellStart"/>
            <w:r w:rsidRPr="0091782B">
              <w:t>Kazerooni</w:t>
            </w:r>
            <w:proofErr w:type="spellEnd"/>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 xml:space="preserve">Antonio </w:t>
            </w:r>
            <w:proofErr w:type="spellStart"/>
            <w:r w:rsidRPr="0091782B">
              <w:t>Fontes</w:t>
            </w:r>
            <w:proofErr w:type="spellEnd"/>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proofErr w:type="spellStart"/>
            <w:r w:rsidRPr="0091782B">
              <w:t>Pekka</w:t>
            </w:r>
            <w:proofErr w:type="spellEnd"/>
            <w:r w:rsidRPr="0091782B">
              <w:t xml:space="preserve"> </w:t>
            </w:r>
            <w:proofErr w:type="spellStart"/>
            <w:r w:rsidRPr="0091782B">
              <w:t>Sillanpää</w:t>
            </w:r>
            <w:proofErr w:type="spellEnd"/>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 xml:space="preserve">Archangel </w:t>
            </w:r>
            <w:proofErr w:type="spellStart"/>
            <w:r w:rsidRPr="0091782B">
              <w:t>Cuison</w:t>
            </w:r>
            <w:proofErr w:type="spellEnd"/>
          </w:p>
        </w:tc>
        <w:tc>
          <w:tcPr>
            <w:tcW w:w="1859" w:type="dxa"/>
            <w:vAlign w:val="center"/>
          </w:tcPr>
          <w:p w14:paraId="65EF0EAF" w14:textId="6EE44994" w:rsidR="0091782B" w:rsidRPr="0091782B" w:rsidRDefault="0091782B" w:rsidP="00BD5F80">
            <w:r w:rsidRPr="0091782B">
              <w:t xml:space="preserve">Dr </w:t>
            </w:r>
            <w:proofErr w:type="spellStart"/>
            <w:r w:rsidRPr="0091782B">
              <w:t>Emin</w:t>
            </w:r>
            <w:proofErr w:type="spellEnd"/>
            <w:r w:rsidRPr="0091782B">
              <w:t xml:space="preserve"> </w:t>
            </w:r>
            <w:proofErr w:type="spellStart"/>
            <w:r w:rsidRPr="0091782B">
              <w:t>Tatli</w:t>
            </w:r>
            <w:proofErr w:type="spellEnd"/>
          </w:p>
        </w:tc>
        <w:tc>
          <w:tcPr>
            <w:tcW w:w="1859" w:type="dxa"/>
            <w:vAlign w:val="center"/>
          </w:tcPr>
          <w:p w14:paraId="1F133FF8" w14:textId="004B3E42" w:rsidR="0091782B" w:rsidRPr="0091782B" w:rsidRDefault="0091782B" w:rsidP="00BD5F80">
            <w:r w:rsidRPr="0091782B">
              <w:t xml:space="preserve">Jerome </w:t>
            </w:r>
            <w:proofErr w:type="spellStart"/>
            <w:r w:rsidRPr="0091782B">
              <w:t>Athias</w:t>
            </w:r>
            <w:proofErr w:type="spellEnd"/>
          </w:p>
        </w:tc>
        <w:tc>
          <w:tcPr>
            <w:tcW w:w="1859" w:type="dxa"/>
            <w:vAlign w:val="center"/>
          </w:tcPr>
          <w:p w14:paraId="4089D241" w14:textId="6907E91D" w:rsidR="0091782B" w:rsidRPr="0091782B" w:rsidRDefault="0091782B" w:rsidP="00BD5F80">
            <w:proofErr w:type="spellStart"/>
            <w:r w:rsidRPr="0091782B">
              <w:t>Safuat</w:t>
            </w:r>
            <w:proofErr w:type="spellEnd"/>
            <w:r w:rsidRPr="0091782B">
              <w:t xml:space="preserve"> </w:t>
            </w:r>
            <w:proofErr w:type="spellStart"/>
            <w:r w:rsidRPr="0091782B">
              <w:t>Hamdy</w:t>
            </w:r>
            <w:proofErr w:type="spellEnd"/>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 xml:space="preserve">Ari </w:t>
            </w:r>
            <w:proofErr w:type="spellStart"/>
            <w:r w:rsidRPr="0091782B">
              <w:t>Kesäniemi</w:t>
            </w:r>
            <w:proofErr w:type="spellEnd"/>
          </w:p>
        </w:tc>
        <w:tc>
          <w:tcPr>
            <w:tcW w:w="1859" w:type="dxa"/>
            <w:vAlign w:val="center"/>
          </w:tcPr>
          <w:p w14:paraId="64CBE5FA" w14:textId="46E7A15C" w:rsidR="0091782B" w:rsidRPr="0091782B" w:rsidRDefault="0091782B" w:rsidP="00BD5F80">
            <w:r w:rsidRPr="0091782B">
              <w:t xml:space="preserve">Etienne </w:t>
            </w:r>
            <w:proofErr w:type="spellStart"/>
            <w:r w:rsidRPr="0091782B">
              <w:t>Stalmans</w:t>
            </w:r>
            <w:proofErr w:type="spellEnd"/>
          </w:p>
        </w:tc>
        <w:tc>
          <w:tcPr>
            <w:tcW w:w="1859" w:type="dxa"/>
            <w:vAlign w:val="center"/>
          </w:tcPr>
          <w:p w14:paraId="7D429A62" w14:textId="61A011C3" w:rsidR="0091782B" w:rsidRPr="0091782B" w:rsidRDefault="0091782B" w:rsidP="00BD5F80">
            <w:r w:rsidRPr="0091782B">
              <w:t xml:space="preserve">Jim </w:t>
            </w:r>
            <w:proofErr w:type="spellStart"/>
            <w:r w:rsidRPr="0091782B">
              <w:t>Manico</w:t>
            </w:r>
            <w:proofErr w:type="spellEnd"/>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 xml:space="preserve">Boy </w:t>
            </w:r>
            <w:proofErr w:type="spellStart"/>
            <w:r w:rsidRPr="0091782B">
              <w:t>Baukema</w:t>
            </w:r>
            <w:proofErr w:type="spellEnd"/>
          </w:p>
        </w:tc>
        <w:tc>
          <w:tcPr>
            <w:tcW w:w="1859" w:type="dxa"/>
            <w:vAlign w:val="center"/>
          </w:tcPr>
          <w:p w14:paraId="13CA6ED1" w14:textId="3F262428" w:rsidR="0091782B" w:rsidRPr="0091782B" w:rsidRDefault="0091782B" w:rsidP="00BD5F80">
            <w:r w:rsidRPr="0091782B">
              <w:t xml:space="preserve">Evan </w:t>
            </w:r>
            <w:proofErr w:type="spellStart"/>
            <w:r w:rsidRPr="0091782B">
              <w:t>Gaustad</w:t>
            </w:r>
            <w:proofErr w:type="spellEnd"/>
          </w:p>
        </w:tc>
        <w:tc>
          <w:tcPr>
            <w:tcW w:w="1859" w:type="dxa"/>
            <w:vAlign w:val="center"/>
          </w:tcPr>
          <w:p w14:paraId="580A078A" w14:textId="54D650FD" w:rsidR="0091782B" w:rsidRPr="0091782B" w:rsidRDefault="0091782B" w:rsidP="00BD5F80">
            <w:proofErr w:type="spellStart"/>
            <w:r w:rsidRPr="0091782B">
              <w:t>Mait</w:t>
            </w:r>
            <w:proofErr w:type="spellEnd"/>
            <w:r w:rsidRPr="0091782B">
              <w:t xml:space="preserve"> </w:t>
            </w:r>
            <w:proofErr w:type="spellStart"/>
            <w:r w:rsidRPr="0091782B">
              <w:t>Peekma</w:t>
            </w:r>
            <w:proofErr w:type="spellEnd"/>
          </w:p>
        </w:tc>
        <w:tc>
          <w:tcPr>
            <w:tcW w:w="1859" w:type="dxa"/>
            <w:vAlign w:val="center"/>
          </w:tcPr>
          <w:p w14:paraId="13D01B24" w14:textId="23716A81" w:rsidR="0091782B" w:rsidRPr="0091782B" w:rsidRDefault="0091782B" w:rsidP="00BD5F80">
            <w:proofErr w:type="spellStart"/>
            <w:r w:rsidRPr="0091782B">
              <w:t>Sebastien</w:t>
            </w:r>
            <w:proofErr w:type="spellEnd"/>
            <w:r w:rsidRPr="0091782B">
              <w:t xml:space="preserve"> </w:t>
            </w:r>
            <w:proofErr w:type="spellStart"/>
            <w:r w:rsidRPr="0091782B">
              <w:t>Deleersnyder</w:t>
            </w:r>
            <w:proofErr w:type="spellEnd"/>
          </w:p>
        </w:tc>
      </w:tr>
    </w:tbl>
    <w:p w14:paraId="4C10190F" w14:textId="77777777" w:rsidR="00DF702A" w:rsidRPr="00DF702A" w:rsidRDefault="00DF702A" w:rsidP="00BD5F80"/>
    <w:p w14:paraId="209E4525" w14:textId="77777777" w:rsidR="00DF702A" w:rsidRDefault="00DF702A" w:rsidP="00D4309C">
      <w:pPr>
        <w:pStyle w:val="Heading3"/>
      </w:pPr>
      <w:bookmarkStart w:id="5" w:name="_Toc419822096"/>
      <w:r>
        <w:t>Version 1.0 – 2009</w:t>
      </w:r>
      <w:bookmarkEnd w:id="5"/>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 xml:space="preserve">Mike </w:t>
            </w:r>
            <w:proofErr w:type="spellStart"/>
            <w:r w:rsidRPr="009B6EC5">
              <w:t>Boberski</w:t>
            </w:r>
            <w:proofErr w:type="spellEnd"/>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 xml:space="preserve">Dave </w:t>
            </w:r>
            <w:proofErr w:type="spellStart"/>
            <w:r w:rsidRPr="009B6EC5">
              <w:t>Wichers</w:t>
            </w:r>
            <w:proofErr w:type="spellEnd"/>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proofErr w:type="spellStart"/>
            <w:r w:rsidRPr="009B6EC5">
              <w:t>Dr.</w:t>
            </w:r>
            <w:proofErr w:type="spellEnd"/>
            <w:r w:rsidRPr="009B6EC5">
              <w:t xml:space="preserve"> </w:t>
            </w:r>
            <w:proofErr w:type="spellStart"/>
            <w:r w:rsidRPr="009B6EC5">
              <w:t>Sarbari</w:t>
            </w:r>
            <w:proofErr w:type="spellEnd"/>
            <w:r w:rsidRPr="009B6EC5">
              <w:t xml:space="preserve">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 xml:space="preserve">Pierre </w:t>
            </w:r>
            <w:proofErr w:type="spellStart"/>
            <w:r w:rsidRPr="009B6EC5">
              <w:t>Parrend</w:t>
            </w:r>
            <w:proofErr w:type="spellEnd"/>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proofErr w:type="spellStart"/>
            <w:r w:rsidRPr="009B6EC5">
              <w:t>Dr.</w:t>
            </w:r>
            <w:proofErr w:type="spellEnd"/>
            <w:r w:rsidRPr="009B6EC5">
              <w:t xml:space="preserve">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proofErr w:type="spellStart"/>
            <w:r w:rsidRPr="009B6EC5">
              <w:t>Bedirhan</w:t>
            </w:r>
            <w:proofErr w:type="spellEnd"/>
            <w:r w:rsidRPr="009B6EC5">
              <w:t xml:space="preserve"> </w:t>
            </w:r>
            <w:proofErr w:type="spellStart"/>
            <w:r w:rsidRPr="009B6EC5">
              <w:t>Urgun</w:t>
            </w:r>
            <w:proofErr w:type="spellEnd"/>
          </w:p>
        </w:tc>
        <w:tc>
          <w:tcPr>
            <w:tcW w:w="1859" w:type="dxa"/>
            <w:vAlign w:val="center"/>
          </w:tcPr>
          <w:p w14:paraId="1715A8AA" w14:textId="4585CF61" w:rsidR="009B6EC5" w:rsidRPr="009B6EC5" w:rsidRDefault="009B6EC5" w:rsidP="00BD5F80">
            <w:proofErr w:type="spellStart"/>
            <w:r w:rsidRPr="009B6EC5">
              <w:t>Eoin</w:t>
            </w:r>
            <w:proofErr w:type="spellEnd"/>
            <w:r w:rsidRPr="009B6EC5">
              <w:t xml:space="preserve"> </w:t>
            </w:r>
            <w:proofErr w:type="spellStart"/>
            <w:r w:rsidRPr="009B6EC5">
              <w:t>Keary</w:t>
            </w:r>
            <w:proofErr w:type="spellEnd"/>
          </w:p>
        </w:tc>
        <w:tc>
          <w:tcPr>
            <w:tcW w:w="1859" w:type="dxa"/>
            <w:vAlign w:val="center"/>
          </w:tcPr>
          <w:p w14:paraId="34F44D36" w14:textId="60AE1F20" w:rsidR="009B6EC5" w:rsidRPr="009B6EC5" w:rsidRDefault="009B6EC5" w:rsidP="00BD5F80">
            <w:proofErr w:type="spellStart"/>
            <w:r w:rsidRPr="009B6EC5">
              <w:t>Ketan</w:t>
            </w:r>
            <w:proofErr w:type="spellEnd"/>
            <w:r w:rsidRPr="009B6EC5">
              <w:t xml:space="preserve"> </w:t>
            </w:r>
            <w:proofErr w:type="spellStart"/>
            <w:r w:rsidRPr="009B6EC5">
              <w:t>Dilipkumar</w:t>
            </w:r>
            <w:proofErr w:type="spellEnd"/>
            <w:r w:rsidRPr="009B6EC5">
              <w:t xml:space="preserve"> </w:t>
            </w:r>
            <w:proofErr w:type="spellStart"/>
            <w:r w:rsidRPr="009B6EC5">
              <w:t>Vyas</w:t>
            </w:r>
            <w:proofErr w:type="spellEnd"/>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proofErr w:type="spellStart"/>
            <w:r w:rsidRPr="009B6EC5">
              <w:t>Gaurang</w:t>
            </w:r>
            <w:proofErr w:type="spellEnd"/>
            <w:r w:rsidRPr="009B6EC5">
              <w:t xml:space="preserve">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proofErr w:type="spellStart"/>
            <w:r w:rsidRPr="009B6EC5">
              <w:t>Shouvik</w:t>
            </w:r>
            <w:proofErr w:type="spellEnd"/>
            <w:r w:rsidRPr="009B6EC5">
              <w:t xml:space="preserve"> </w:t>
            </w:r>
            <w:proofErr w:type="spellStart"/>
            <w:r w:rsidRPr="009B6EC5">
              <w:t>Bardhan</w:t>
            </w:r>
            <w:proofErr w:type="spellEnd"/>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proofErr w:type="spellStart"/>
            <w:r w:rsidRPr="009B6EC5">
              <w:t>Mandeep</w:t>
            </w:r>
            <w:proofErr w:type="spellEnd"/>
            <w:r w:rsidRPr="009B6EC5">
              <w:t xml:space="preserve"> </w:t>
            </w:r>
            <w:proofErr w:type="spellStart"/>
            <w:r w:rsidRPr="009B6EC5">
              <w:t>Khera</w:t>
            </w:r>
            <w:proofErr w:type="spellEnd"/>
            <w:r w:rsidRPr="009B6EC5">
              <w:t xml:space="preserve"> </w:t>
            </w:r>
          </w:p>
        </w:tc>
        <w:tc>
          <w:tcPr>
            <w:tcW w:w="1859" w:type="dxa"/>
            <w:vAlign w:val="center"/>
          </w:tcPr>
          <w:p w14:paraId="61210D5B" w14:textId="3E58A337" w:rsidR="009B6EC5" w:rsidRPr="009B6EC5" w:rsidRDefault="009B6EC5" w:rsidP="00BD5F80">
            <w:r w:rsidRPr="009B6EC5">
              <w:t xml:space="preserve">Stan </w:t>
            </w:r>
            <w:proofErr w:type="spellStart"/>
            <w:r w:rsidRPr="009B6EC5">
              <w:t>Wisseman</w:t>
            </w:r>
            <w:proofErr w:type="spellEnd"/>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 xml:space="preserve">Dave </w:t>
            </w:r>
            <w:proofErr w:type="spellStart"/>
            <w:r w:rsidRPr="009B6EC5">
              <w:t>Hausladen</w:t>
            </w:r>
            <w:proofErr w:type="spellEnd"/>
          </w:p>
        </w:tc>
        <w:tc>
          <w:tcPr>
            <w:tcW w:w="1859" w:type="dxa"/>
            <w:vAlign w:val="center"/>
          </w:tcPr>
          <w:p w14:paraId="41A201D7" w14:textId="50709234" w:rsidR="009B6EC5" w:rsidRPr="009B6EC5" w:rsidRDefault="009B6EC5" w:rsidP="00BD5F80">
            <w:r w:rsidRPr="009B6EC5">
              <w:t xml:space="preserve">Jeff </w:t>
            </w:r>
            <w:proofErr w:type="spellStart"/>
            <w:r w:rsidRPr="009B6EC5">
              <w:t>LoSapio</w:t>
            </w:r>
            <w:proofErr w:type="spellEnd"/>
          </w:p>
        </w:tc>
        <w:tc>
          <w:tcPr>
            <w:tcW w:w="1859" w:type="dxa"/>
            <w:vAlign w:val="center"/>
          </w:tcPr>
          <w:p w14:paraId="7F2D6846" w14:textId="11127BC7" w:rsidR="009B6EC5" w:rsidRPr="009B6EC5" w:rsidRDefault="009B6EC5" w:rsidP="00BD5F80">
            <w:r w:rsidRPr="009B6EC5">
              <w:t xml:space="preserve">Matt </w:t>
            </w:r>
            <w:proofErr w:type="spellStart"/>
            <w:r w:rsidRPr="009B6EC5">
              <w:t>Presson</w:t>
            </w:r>
            <w:proofErr w:type="spellEnd"/>
          </w:p>
        </w:tc>
        <w:tc>
          <w:tcPr>
            <w:tcW w:w="1859" w:type="dxa"/>
            <w:vAlign w:val="center"/>
          </w:tcPr>
          <w:p w14:paraId="0C063719" w14:textId="697A5A95" w:rsidR="009B6EC5" w:rsidRPr="009B6EC5" w:rsidRDefault="009B6EC5" w:rsidP="00BD5F80">
            <w:r w:rsidRPr="009B6EC5">
              <w:t xml:space="preserve">Stephen de </w:t>
            </w:r>
            <w:proofErr w:type="spellStart"/>
            <w:r w:rsidRPr="009B6EC5">
              <w:t>Vries</w:t>
            </w:r>
            <w:proofErr w:type="spellEnd"/>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 xml:space="preserve">Theodore </w:t>
            </w:r>
            <w:proofErr w:type="spellStart"/>
            <w:r w:rsidRPr="009B6EC5">
              <w:t>Winograd</w:t>
            </w:r>
            <w:proofErr w:type="spellEnd"/>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 xml:space="preserve">Paul </w:t>
            </w:r>
            <w:proofErr w:type="spellStart"/>
            <w:r w:rsidRPr="009B6EC5">
              <w:t>Douthit</w:t>
            </w:r>
            <w:proofErr w:type="spellEnd"/>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6" w:name="_Toc419822097"/>
    </w:p>
    <w:p w14:paraId="174DAFA1" w14:textId="0E5E2FF1" w:rsidR="00DF702A" w:rsidRDefault="009B6EC5" w:rsidP="00BD5F80">
      <w:pPr>
        <w:pStyle w:val="Heading2"/>
      </w:pPr>
      <w:r>
        <w:t>C</w:t>
      </w:r>
      <w:r w:rsidR="00DF702A">
        <w:t>opyright and License</w:t>
      </w:r>
      <w:bookmarkEnd w:id="6"/>
    </w:p>
    <w:p w14:paraId="4FEB6CA6" w14:textId="797A5469" w:rsidR="00AA1EE5" w:rsidRPr="00AA1EE5" w:rsidRDefault="00AA1EE5" w:rsidP="00BD5F80"/>
    <w:p w14:paraId="1A57810B" w14:textId="650536C1" w:rsidR="00DF702A" w:rsidRDefault="00AA1EE5" w:rsidP="00BD5F80">
      <w:r w:rsidRPr="009D317F">
        <w:rPr>
          <w:noProof/>
          <w:lang w:val="en-US"/>
        </w:rPr>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0"/>
                    <a:srcRect/>
                    <a:stretch>
                      <a:fillRect/>
                    </a:stretch>
                  </pic:blipFill>
                  <pic:spPr>
                    <a:xfrm>
                      <a:off x="0" y="0"/>
                      <a:ext cx="1108710" cy="400050"/>
                    </a:xfrm>
                    <a:prstGeom prst="rect">
                      <a:avLst/>
                    </a:prstGeom>
                    <a:ln/>
                  </pic:spPr>
                </pic:pic>
              </a:graphicData>
            </a:graphic>
          </wp:anchor>
        </w:drawing>
      </w:r>
      <w:proofErr w:type="gramStart"/>
      <w:r w:rsidRPr="00AA1EE5">
        <w:t>Copyright © 2008 – 2015 The OWASP Foundation.</w:t>
      </w:r>
      <w:proofErr w:type="gramEnd"/>
      <w:r w:rsidRPr="00AA1EE5">
        <w:t xml:space="preserve"> This document is released under the Creative Commons Attribution </w:t>
      </w:r>
      <w:proofErr w:type="spellStart"/>
      <w:r w:rsidRPr="00AA1EE5">
        <w:t>ShareAlike</w:t>
      </w:r>
      <w:proofErr w:type="spellEnd"/>
      <w:r w:rsidRPr="00AA1EE5">
        <w:t xml:space="preserve"> 3.0 </w:t>
      </w:r>
      <w:r w:rsidRPr="00AA1EE5">
        <w:lastRenderedPageBreak/>
        <w:t>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7"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w:t>
      </w:r>
      <w:proofErr w:type="spellStart"/>
      <w:r w:rsidRPr="00AA1EE5">
        <w:rPr>
          <w:highlight w:val="yellow"/>
        </w:rPr>
        <w:t>Modeling</w:t>
      </w:r>
      <w:proofErr w:type="spellEnd"/>
      <w:r w:rsidRPr="00AA1EE5">
        <w:rPr>
          <w:highlight w:val="yellow"/>
        </w:rPr>
        <w:t xml:space="preserve">,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29FE3666" w14:textId="21967550" w:rsidR="00DF702A" w:rsidRPr="00F81480" w:rsidRDefault="00DF702A" w:rsidP="00F81480">
      <w:pPr>
        <w:pStyle w:val="Heading1"/>
      </w:pPr>
      <w:r>
        <w:lastRenderedPageBreak/>
        <w:t>Introduction</w:t>
      </w:r>
      <w:bookmarkEnd w:id="7"/>
    </w:p>
    <w:p w14:paraId="303C0387" w14:textId="77777777" w:rsidR="00C16DEB" w:rsidRPr="003936DC" w:rsidRDefault="00C16DEB" w:rsidP="00BD5F80">
      <w:pPr>
        <w:rPr>
          <w:highlight w:val="yellow"/>
        </w:rPr>
      </w:pPr>
      <w:r w:rsidRPr="003936DC">
        <w:rPr>
          <w:highlight w:val="yellow"/>
        </w:rP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Pr="003936DC" w:rsidRDefault="00C16DEB" w:rsidP="00BD5F80">
      <w:pPr>
        <w:rPr>
          <w:highlight w:val="yellow"/>
        </w:rPr>
      </w:pPr>
      <w:r w:rsidRPr="003936DC">
        <w:rPr>
          <w:highlight w:val="yellow"/>
        </w:rP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Pr="003936DC" w:rsidRDefault="00C16DEB" w:rsidP="00BD5F80">
      <w:pPr>
        <w:rPr>
          <w:highlight w:val="yellow"/>
        </w:rPr>
      </w:pPr>
      <w:r w:rsidRPr="003936DC">
        <w:rPr>
          <w:highlight w:val="yellow"/>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rsidRPr="003936DC">
        <w:rPr>
          <w:highlight w:val="yellow"/>
        </w:rP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0FA53CFE" w14:textId="2040222F" w:rsidR="00DF702A" w:rsidRDefault="00273F89" w:rsidP="00273F89">
      <w:pPr>
        <w:pStyle w:val="Heading1"/>
      </w:pPr>
      <w:r>
        <w:lastRenderedPageBreak/>
        <w:t>Applying the Application Security Verification Standard</w:t>
      </w:r>
    </w:p>
    <w:p w14:paraId="12C496F0" w14:textId="77777777" w:rsidR="00A537B2" w:rsidRPr="003936DC" w:rsidRDefault="00A537B2" w:rsidP="00BD5F80">
      <w:pPr>
        <w:rPr>
          <w:highlight w:val="yellow"/>
        </w:rPr>
      </w:pPr>
      <w:proofErr w:type="gramStart"/>
      <w:r w:rsidRPr="003936DC">
        <w:rPr>
          <w:highlight w:val="yellow"/>
        </w:rPr>
        <w:t>The ASVS standard can be used by both consumers and service or tool providers</w:t>
      </w:r>
      <w:proofErr w:type="gramEnd"/>
      <w:r w:rsidRPr="003936DC">
        <w:rPr>
          <w:highlight w:val="yellow"/>
        </w:rPr>
        <w:t>.</w:t>
      </w:r>
    </w:p>
    <w:p w14:paraId="1ADF2405" w14:textId="77777777" w:rsidR="00A537B2" w:rsidRPr="003936DC" w:rsidRDefault="00A537B2" w:rsidP="00BD5F80">
      <w:pPr>
        <w:rPr>
          <w:highlight w:val="yellow"/>
        </w:rPr>
      </w:pPr>
      <w:r w:rsidRPr="003936DC">
        <w:rPr>
          <w:highlight w:val="yellow"/>
        </w:rP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Pr="003936DC" w:rsidRDefault="00A537B2" w:rsidP="00BD5F80">
      <w:pPr>
        <w:rPr>
          <w:highlight w:val="yellow"/>
        </w:rPr>
      </w:pPr>
    </w:p>
    <w:p w14:paraId="644429BA" w14:textId="77777777" w:rsidR="00A537B2" w:rsidRPr="003936DC" w:rsidRDefault="00A537B2" w:rsidP="00BD5F80">
      <w:pPr>
        <w:rPr>
          <w:highlight w:val="yellow"/>
        </w:rPr>
      </w:pPr>
      <w:r w:rsidRPr="003936DC">
        <w:rPr>
          <w:highlight w:val="yellow"/>
        </w:rPr>
        <w:t xml:space="preserve"> </w:t>
      </w:r>
      <w:r w:rsidRPr="003936DC">
        <w:rPr>
          <w:noProof/>
          <w:highlight w:val="yellow"/>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Pr="003936DC" w:rsidRDefault="00A537B2" w:rsidP="00BD5F80">
      <w:pPr>
        <w:pStyle w:val="Caption"/>
        <w:rPr>
          <w:highlight w:val="yellow"/>
        </w:rPr>
      </w:pPr>
      <w:r w:rsidRPr="003936DC">
        <w:rPr>
          <w:highlight w:val="yellow"/>
        </w:rPr>
        <w:t xml:space="preserve">Figure </w:t>
      </w:r>
      <w:r w:rsidR="004F52B0" w:rsidRPr="003936DC">
        <w:rPr>
          <w:highlight w:val="yellow"/>
        </w:rPr>
        <w:fldChar w:fldCharType="begin"/>
      </w:r>
      <w:r w:rsidR="004F52B0" w:rsidRPr="003936DC">
        <w:rPr>
          <w:highlight w:val="yellow"/>
        </w:rPr>
        <w:instrText xml:space="preserve"> SEQ Figure \* ARABIC </w:instrText>
      </w:r>
      <w:r w:rsidR="004F52B0" w:rsidRPr="003936DC">
        <w:rPr>
          <w:highlight w:val="yellow"/>
        </w:rPr>
        <w:fldChar w:fldCharType="separate"/>
      </w:r>
      <w:r w:rsidRPr="003936DC">
        <w:rPr>
          <w:noProof/>
          <w:highlight w:val="yellow"/>
        </w:rPr>
        <w:t>1</w:t>
      </w:r>
      <w:r w:rsidR="004F52B0" w:rsidRPr="003936DC">
        <w:rPr>
          <w:noProof/>
          <w:highlight w:val="yellow"/>
        </w:rPr>
        <w:fldChar w:fldCharType="end"/>
      </w:r>
      <w:r w:rsidRPr="003936DC">
        <w:rPr>
          <w:highlight w:val="yellow"/>
        </w:rPr>
        <w:t xml:space="preserve"> - Uses of ASVS for organizations and tool/service providers</w:t>
      </w:r>
    </w:p>
    <w:p w14:paraId="2AE1901E" w14:textId="77777777" w:rsidR="00620721" w:rsidRPr="00DF702A" w:rsidRDefault="00620721" w:rsidP="00BD5F80"/>
    <w:p w14:paraId="513F2551" w14:textId="77777777" w:rsidR="00273F89" w:rsidRDefault="00273F89" w:rsidP="00273F89">
      <w:pPr>
        <w:pStyle w:val="Heading2"/>
      </w:pPr>
      <w:bookmarkStart w:id="8" w:name="_Toc419822120"/>
      <w:bookmarkStart w:id="9" w:name="_Toc419822100"/>
      <w:r>
        <w:lastRenderedPageBreak/>
        <w:t>Application Security Verification Levels</w:t>
      </w:r>
    </w:p>
    <w:p w14:paraId="7E8775C1" w14:textId="30902085" w:rsidR="00273F89" w:rsidRPr="00273F89" w:rsidRDefault="00273F89" w:rsidP="00273F89">
      <w:r w:rsidRPr="00273F89">
        <w:t xml:space="preserve">The Application Security Verification Standard defines three levels of verification, with each level increasing in depth as per the risk of the application under review. </w:t>
      </w:r>
    </w:p>
    <w:p w14:paraId="2DBD6B72" w14:textId="77777777" w:rsidR="00273F89" w:rsidRPr="003936DC" w:rsidRDefault="00273F89" w:rsidP="00273F89">
      <w:pPr>
        <w:rPr>
          <w:highlight w:val="yellow"/>
        </w:rPr>
      </w:pPr>
      <w:r w:rsidRPr="003936DC">
        <w:rPr>
          <w:highlight w:val="yellow"/>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56CFB17B" w14:textId="77777777" w:rsidR="00273F89" w:rsidRPr="003936DC" w:rsidRDefault="00273F89" w:rsidP="00273F89">
      <w:pPr>
        <w:rPr>
          <w:highlight w:val="yellow"/>
        </w:rPr>
      </w:pPr>
    </w:p>
    <w:p w14:paraId="78D896F1" w14:textId="77777777" w:rsidR="00273F89" w:rsidRPr="003936DC" w:rsidRDefault="00273F89" w:rsidP="00273F89">
      <w:pPr>
        <w:rPr>
          <w:highlight w:val="yellow"/>
        </w:rPr>
      </w:pPr>
      <w:r w:rsidRPr="003936DC">
        <w:rPr>
          <w:noProof/>
          <w:highlight w:val="yellow"/>
          <w:lang w:val="en-US"/>
        </w:rPr>
        <w:drawing>
          <wp:inline distT="0" distB="0" distL="0" distR="0" wp14:anchorId="56BB8BE0" wp14:editId="73F1EC3C">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2">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2823A4E5" w14:textId="77777777" w:rsidR="00273F89" w:rsidRPr="003936DC" w:rsidRDefault="00273F89" w:rsidP="00273F89">
      <w:pPr>
        <w:rPr>
          <w:highlight w:val="yellow"/>
        </w:rPr>
      </w:pPr>
    </w:p>
    <w:p w14:paraId="7A79BD14" w14:textId="77777777" w:rsidR="00273F89" w:rsidRDefault="00273F89" w:rsidP="00273F89">
      <w:r w:rsidRPr="003936DC">
        <w:rPr>
          <w:highlight w:val="yellow"/>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2B57AAF1" w14:textId="77777777" w:rsidR="00273F89" w:rsidRDefault="00273F89" w:rsidP="00273F89">
      <w:pPr>
        <w:pStyle w:val="Heading3"/>
      </w:pPr>
      <w:bookmarkStart w:id="10" w:name="_Toc419822101"/>
      <w:r>
        <w:t>Level 0: Cursory</w:t>
      </w:r>
      <w:bookmarkEnd w:id="10"/>
    </w:p>
    <w:p w14:paraId="5D45B0FF" w14:textId="77777777" w:rsidR="00273F89" w:rsidRPr="003936DC" w:rsidRDefault="00273F89" w:rsidP="00273F89">
      <w:pPr>
        <w:rPr>
          <w:highlight w:val="yellow"/>
        </w:rPr>
      </w:pPr>
      <w:r w:rsidRPr="003936DC">
        <w:rPr>
          <w:highlight w:val="yellow"/>
        </w:rPr>
        <w:t xml:space="preserve">Level 0 (or Cursory) is an optional certification, indicating that the application has passed some type of verification. </w:t>
      </w:r>
    </w:p>
    <w:p w14:paraId="55A4117C" w14:textId="77777777" w:rsidR="00273F89" w:rsidRPr="003936DC" w:rsidRDefault="00273F89" w:rsidP="00273F89">
      <w:pPr>
        <w:rPr>
          <w:highlight w:val="yellow"/>
        </w:rPr>
      </w:pPr>
      <w:r w:rsidRPr="003936DC">
        <w:rPr>
          <w:highlight w:val="yellow"/>
        </w:rPr>
        <w:lastRenderedPageBreak/>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123F9CA3" w14:textId="77777777" w:rsidR="00273F89" w:rsidRPr="003936DC" w:rsidRDefault="00273F89" w:rsidP="00273F89">
      <w:pPr>
        <w:rPr>
          <w:highlight w:val="yellow"/>
        </w:rPr>
      </w:pPr>
      <w:r w:rsidRPr="003936DC">
        <w:rPr>
          <w:highlight w:val="yellow"/>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2D68E3D8" w14:textId="77777777" w:rsidR="00273F89" w:rsidRPr="003936DC" w:rsidRDefault="00273F89" w:rsidP="00273F89">
      <w:pPr>
        <w:rPr>
          <w:highlight w:val="yellow"/>
        </w:rPr>
      </w:pPr>
      <w:r w:rsidRPr="003936DC">
        <w:rPr>
          <w:highlight w:val="yellow"/>
        </w:rPr>
        <w:t>Unlike the other ASVS levels, Level 0 is not a prerequisite for other levels - an application can jump straight to Level 1 without achieving Level 0 certification (if L0 is not defined by the organization).</w:t>
      </w:r>
    </w:p>
    <w:p w14:paraId="2BF9AC03" w14:textId="77777777" w:rsidR="00273F89" w:rsidRDefault="00273F89" w:rsidP="00273F89">
      <w:r w:rsidRPr="003936DC">
        <w:rPr>
          <w:highlight w:val="yellow"/>
        </w:rPr>
        <w:t>When defining Level 0 requirements, it is advised that each requirement be documented in a similar manner to the Detailed Verification Requirements in this document – clear, distinct, realistic, and verifiable.</w:t>
      </w:r>
    </w:p>
    <w:p w14:paraId="2448C110" w14:textId="77777777" w:rsidR="00273F89" w:rsidRPr="003936DC" w:rsidRDefault="00273F89" w:rsidP="00273F89">
      <w:pPr>
        <w:pStyle w:val="Heading4"/>
        <w:rPr>
          <w:highlight w:val="yellow"/>
        </w:rPr>
      </w:pPr>
      <w:r w:rsidRPr="003936DC">
        <w:rPr>
          <w:highlight w:val="yellow"/>
        </w:rPr>
        <w:t>Overview of Verification Requirements</w:t>
      </w:r>
    </w:p>
    <w:p w14:paraId="162351B7" w14:textId="77777777" w:rsidR="00273F89" w:rsidRPr="003936DC" w:rsidRDefault="00273F89" w:rsidP="00273F89">
      <w:pPr>
        <w:pStyle w:val="Heading3"/>
        <w:rPr>
          <w:highlight w:val="yellow"/>
        </w:rPr>
      </w:pPr>
      <w:bookmarkStart w:id="11" w:name="_Toc419822102"/>
      <w:r w:rsidRPr="003936DC">
        <w:rPr>
          <w:highlight w:val="yellow"/>
        </w:rPr>
        <w:t>Level 1: Opportunistic</w:t>
      </w:r>
      <w:bookmarkEnd w:id="11"/>
    </w:p>
    <w:p w14:paraId="64029738" w14:textId="77777777" w:rsidR="00273F89" w:rsidRPr="003936DC" w:rsidRDefault="00273F89" w:rsidP="00273F89">
      <w:pPr>
        <w:rPr>
          <w:highlight w:val="yellow"/>
        </w:rPr>
      </w:pPr>
      <w:r w:rsidRPr="003936DC">
        <w:rPr>
          <w:highlight w:val="yellow"/>
        </w:rPr>
        <w:t xml:space="preserve">An application achieves Level 1 (or Opportunistic) certification if it adequately defends against application security vulnerabilities that are easy to discover.  </w:t>
      </w:r>
    </w:p>
    <w:p w14:paraId="527032F5" w14:textId="77777777" w:rsidR="00273F89" w:rsidRPr="003936DC" w:rsidRDefault="00273F89" w:rsidP="00273F89">
      <w:pPr>
        <w:rPr>
          <w:highlight w:val="yellow"/>
        </w:rPr>
      </w:pPr>
      <w:r w:rsidRPr="003936DC">
        <w:rPr>
          <w:highlight w:val="yellow"/>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355FC542" w14:textId="77777777" w:rsidR="00273F89" w:rsidRPr="003936DC" w:rsidRDefault="00273F89" w:rsidP="00273F89">
      <w:pPr>
        <w:rPr>
          <w:highlight w:val="yellow"/>
        </w:rPr>
      </w:pPr>
      <w:r w:rsidRPr="003936DC">
        <w:rPr>
          <w:highlight w:val="yellow"/>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361F502A" w14:textId="77777777" w:rsidR="00273F89" w:rsidRPr="003936DC" w:rsidRDefault="00273F89" w:rsidP="00273F89">
      <w:pPr>
        <w:rPr>
          <w:highlight w:val="yellow"/>
        </w:rPr>
      </w:pPr>
      <w:r w:rsidRPr="003936DC">
        <w:rPr>
          <w:highlight w:val="yellow"/>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6A533744" w14:textId="77777777" w:rsidR="00273F89" w:rsidRPr="003936DC" w:rsidRDefault="00273F89" w:rsidP="00273F89">
      <w:pPr>
        <w:pStyle w:val="Heading4"/>
        <w:rPr>
          <w:highlight w:val="yellow"/>
        </w:rPr>
      </w:pPr>
      <w:r w:rsidRPr="003936DC">
        <w:rPr>
          <w:highlight w:val="yellow"/>
        </w:rPr>
        <w:t>Overview of Verification Requirements</w:t>
      </w:r>
    </w:p>
    <w:p w14:paraId="157C2E02" w14:textId="77777777" w:rsidR="00273F89" w:rsidRPr="003936DC" w:rsidRDefault="00273F89" w:rsidP="00273F89">
      <w:pPr>
        <w:pStyle w:val="Heading3"/>
        <w:rPr>
          <w:highlight w:val="yellow"/>
        </w:rPr>
      </w:pPr>
      <w:bookmarkStart w:id="12" w:name="_Toc419822103"/>
      <w:r w:rsidRPr="003936DC">
        <w:rPr>
          <w:highlight w:val="yellow"/>
        </w:rPr>
        <w:t>Level 2: Standard</w:t>
      </w:r>
      <w:bookmarkEnd w:id="12"/>
    </w:p>
    <w:p w14:paraId="57FDB155" w14:textId="77777777" w:rsidR="00273F89" w:rsidRPr="003936DC" w:rsidRDefault="00273F89" w:rsidP="00273F89">
      <w:pPr>
        <w:rPr>
          <w:highlight w:val="yellow"/>
        </w:rPr>
      </w:pPr>
      <w:r w:rsidRPr="003936DC">
        <w:rPr>
          <w:highlight w:val="yellow"/>
        </w:rPr>
        <w:t>An application achieves Level 2 (or Standard) verification if it also adequately defends against prevalent application security vulnerabilities whose existence poses moderate-to-serious risk.</w:t>
      </w:r>
    </w:p>
    <w:p w14:paraId="3A88E2F8" w14:textId="77777777" w:rsidR="00273F89" w:rsidRPr="003936DC" w:rsidRDefault="00273F89" w:rsidP="00273F89">
      <w:pPr>
        <w:rPr>
          <w:highlight w:val="yellow"/>
        </w:rPr>
      </w:pPr>
      <w:r w:rsidRPr="003936DC">
        <w:rPr>
          <w:highlight w:val="yellow"/>
        </w:rPr>
        <w:lastRenderedPageBreak/>
        <w:t xml:space="preserve">The specific set of vulnerabilities against which Level 2 verification is measured is detailed in the Detailed Verification Requirements, but would include OWASP Top 10 vulnerabilities and business logic vulnerabilities.  </w:t>
      </w:r>
    </w:p>
    <w:p w14:paraId="30781CCF" w14:textId="77777777" w:rsidR="00273F89" w:rsidRPr="003936DC" w:rsidRDefault="00273F89" w:rsidP="00273F89">
      <w:pPr>
        <w:rPr>
          <w:highlight w:val="yellow"/>
        </w:rPr>
      </w:pPr>
      <w:r w:rsidRPr="003936DC">
        <w:rPr>
          <w:highlight w:val="yellow"/>
        </w:rPr>
        <w:t xml:space="preserve">Level 2 ensures that evaluated security controls are in place, effective, and used as needed within the application to enforce application-specific policies. </w:t>
      </w:r>
    </w:p>
    <w:p w14:paraId="0AF60D71" w14:textId="77777777" w:rsidR="00273F89" w:rsidRPr="003936DC" w:rsidRDefault="00273F89" w:rsidP="00273F89">
      <w:pPr>
        <w:rPr>
          <w:highlight w:val="yellow"/>
        </w:rPr>
      </w:pPr>
      <w:r w:rsidRPr="003936DC">
        <w:rPr>
          <w:highlight w:val="yellow"/>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1C6E4C2B" w14:textId="77777777" w:rsidR="00273F89" w:rsidRPr="003936DC" w:rsidRDefault="00273F89" w:rsidP="00273F89">
      <w:pPr>
        <w:rPr>
          <w:highlight w:val="yellow"/>
        </w:rPr>
      </w:pPr>
      <w:r w:rsidRPr="003936DC">
        <w:rPr>
          <w:highlight w:val="yellow"/>
        </w:rPr>
        <w:t xml:space="preserve">Threats to security will typically be opportunists and possibly determined attackers (skilled and motivated attackers focusing on specific targets using purpose-built scanning tools as well as manual testing techniques). </w:t>
      </w:r>
    </w:p>
    <w:p w14:paraId="4E6CD63A" w14:textId="77777777" w:rsidR="00273F89" w:rsidRPr="003936DC" w:rsidRDefault="00273F89" w:rsidP="00273F89">
      <w:pPr>
        <w:pStyle w:val="Heading4"/>
        <w:rPr>
          <w:highlight w:val="yellow"/>
        </w:rPr>
      </w:pPr>
      <w:r w:rsidRPr="003936DC">
        <w:rPr>
          <w:highlight w:val="yellow"/>
        </w:rPr>
        <w:t>Overview of Level 2 Verification Requirements</w:t>
      </w:r>
    </w:p>
    <w:p w14:paraId="40634949" w14:textId="77777777" w:rsidR="00273F89" w:rsidRPr="003936DC" w:rsidRDefault="00273F89" w:rsidP="00273F89">
      <w:pPr>
        <w:rPr>
          <w:highlight w:val="yellow"/>
        </w:rPr>
      </w:pPr>
      <w:r w:rsidRPr="003936DC">
        <w:rPr>
          <w:highlight w:val="yellow"/>
        </w:rPr>
        <w:t>Level 2 Applications are assessed according to the following criteria:</w:t>
      </w:r>
    </w:p>
    <w:p w14:paraId="3BFF43AC" w14:textId="77777777" w:rsidR="00273F89" w:rsidRPr="003936DC" w:rsidRDefault="00273F89" w:rsidP="00273F89">
      <w:pPr>
        <w:rPr>
          <w:highlight w:val="yellow"/>
        </w:rPr>
      </w:pPr>
      <w:r w:rsidRPr="003936DC">
        <w:rPr>
          <w:highlight w:val="yellow"/>
        </w:rPr>
        <w:t>L2.1</w:t>
      </w:r>
      <w:r w:rsidRPr="003936DC">
        <w:rPr>
          <w:highlight w:val="yellow"/>
        </w:rPr>
        <w:tab/>
        <w:t xml:space="preserve">Controls are assessed and determined to be in place, in use and effective </w:t>
      </w:r>
    </w:p>
    <w:p w14:paraId="4AD3E245" w14:textId="77777777" w:rsidR="00273F89" w:rsidRPr="003936DC" w:rsidRDefault="00273F89" w:rsidP="00273F89">
      <w:pPr>
        <w:rPr>
          <w:highlight w:val="yellow"/>
        </w:rPr>
      </w:pPr>
      <w:r w:rsidRPr="003936DC">
        <w:rPr>
          <w:highlight w:val="yellow"/>
        </w:rPr>
        <w:t>L2.2</w:t>
      </w:r>
      <w:r w:rsidRPr="003936DC">
        <w:rPr>
          <w:highlight w:val="yellow"/>
        </w:rPr>
        <w:tab/>
        <w:t>Controls are assessed such that false negatives and false positives are removed from any automated results</w:t>
      </w:r>
    </w:p>
    <w:p w14:paraId="3D9C412A" w14:textId="77777777" w:rsidR="00273F89" w:rsidRPr="003936DC" w:rsidRDefault="00273F89" w:rsidP="00273F89">
      <w:pPr>
        <w:rPr>
          <w:highlight w:val="yellow"/>
        </w:rPr>
      </w:pPr>
      <w:bookmarkStart w:id="13" w:name="_Toc419822104"/>
    </w:p>
    <w:p w14:paraId="2E7CC8C4" w14:textId="77777777" w:rsidR="00273F89" w:rsidRPr="003936DC" w:rsidRDefault="00273F89" w:rsidP="00273F89">
      <w:pPr>
        <w:pStyle w:val="Heading3"/>
        <w:rPr>
          <w:highlight w:val="yellow"/>
        </w:rPr>
      </w:pPr>
      <w:r w:rsidRPr="003936DC">
        <w:rPr>
          <w:highlight w:val="yellow"/>
        </w:rPr>
        <w:t>Level 3: Advanced</w:t>
      </w:r>
      <w:bookmarkEnd w:id="13"/>
    </w:p>
    <w:p w14:paraId="042EDF3F" w14:textId="77777777" w:rsidR="00273F89" w:rsidRPr="003936DC" w:rsidRDefault="00273F89" w:rsidP="00273F89">
      <w:pPr>
        <w:rPr>
          <w:highlight w:val="yellow"/>
        </w:rPr>
      </w:pPr>
      <w:r w:rsidRPr="003936DC">
        <w:rPr>
          <w:highlight w:val="yellow"/>
        </w:rPr>
        <w:t>An application achieves Level 3 (or Advanced) certification if it also adequately defends against all advanced application security vulnerabilities, and also demonstrates principles of good security design. Level 3 is at the very least, is a source code review. The best method of reviewing an application at Level 3 is with both the code and the source code.</w:t>
      </w:r>
    </w:p>
    <w:p w14:paraId="153737C6" w14:textId="77777777" w:rsidR="00273F89" w:rsidRPr="003936DC" w:rsidRDefault="00273F89" w:rsidP="00273F89">
      <w:pPr>
        <w:rPr>
          <w:highlight w:val="yellow"/>
        </w:rPr>
      </w:pPr>
      <w:r w:rsidRPr="003936DC">
        <w:rPr>
          <w:highlight w:val="yellow"/>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02637024" w14:textId="77777777" w:rsidR="00273F89" w:rsidRPr="003936DC" w:rsidRDefault="00273F89" w:rsidP="00273F89">
      <w:pPr>
        <w:rPr>
          <w:highlight w:val="yellow"/>
        </w:rPr>
      </w:pPr>
      <w:r w:rsidRPr="003936DC">
        <w:rPr>
          <w:highlight w:val="yellow"/>
        </w:rPr>
        <w:t>Level 3 is the only ASVS level which also requires an inspection of the application’s design.  In addition, the following requirements were added:</w:t>
      </w:r>
    </w:p>
    <w:p w14:paraId="3BD1B3F3" w14:textId="77777777" w:rsidR="00273F89" w:rsidRPr="003936DC" w:rsidRDefault="00273F89" w:rsidP="00273F89">
      <w:pPr>
        <w:pStyle w:val="ListParagraph"/>
        <w:numPr>
          <w:ilvl w:val="0"/>
          <w:numId w:val="8"/>
        </w:numPr>
        <w:rPr>
          <w:highlight w:val="yellow"/>
        </w:rPr>
      </w:pPr>
      <w:r w:rsidRPr="003936DC">
        <w:rPr>
          <w:highlight w:val="yellow"/>
        </w:rPr>
        <w:t xml:space="preserve">Any major security controls which have a </w:t>
      </w:r>
      <w:proofErr w:type="gramStart"/>
      <w:r w:rsidRPr="003936DC">
        <w:rPr>
          <w:highlight w:val="yellow"/>
        </w:rPr>
        <w:t>cross-cutting</w:t>
      </w:r>
      <w:proofErr w:type="gramEnd"/>
      <w:r w:rsidRPr="003936DC">
        <w:rPr>
          <w:highlight w:val="yellow"/>
        </w:rPr>
        <w:t xml:space="preserve"> impact (such as input validation or authorization) should be implemented in a centralized manner.</w:t>
      </w:r>
    </w:p>
    <w:p w14:paraId="76F144D2" w14:textId="77777777" w:rsidR="00273F89" w:rsidRPr="003936DC" w:rsidRDefault="00273F89" w:rsidP="00273F89">
      <w:pPr>
        <w:pStyle w:val="ListParagraph"/>
        <w:numPr>
          <w:ilvl w:val="0"/>
          <w:numId w:val="8"/>
        </w:numPr>
        <w:rPr>
          <w:highlight w:val="yellow"/>
        </w:rPr>
      </w:pPr>
      <w:r w:rsidRPr="003936DC">
        <w:rPr>
          <w:highlight w:val="yellow"/>
        </w:rPr>
        <w:t>Security controls that perform validation should make decisions using a whitelist (“positive”) approach.</w:t>
      </w:r>
    </w:p>
    <w:p w14:paraId="20EA3170" w14:textId="77777777" w:rsidR="00273F89" w:rsidRPr="003936DC" w:rsidRDefault="00273F89" w:rsidP="00273F89">
      <w:pPr>
        <w:pStyle w:val="ListParagraph"/>
        <w:numPr>
          <w:ilvl w:val="0"/>
          <w:numId w:val="8"/>
        </w:numPr>
        <w:rPr>
          <w:highlight w:val="yellow"/>
        </w:rPr>
      </w:pPr>
      <w:r w:rsidRPr="003936DC">
        <w:rPr>
          <w:highlight w:val="yellow"/>
        </w:rPr>
        <w:lastRenderedPageBreak/>
        <w:t xml:space="preserve">Input validation should not be relied on as the only </w:t>
      </w:r>
      <w:proofErr w:type="spellStart"/>
      <w:r w:rsidRPr="003936DC">
        <w:rPr>
          <w:highlight w:val="yellow"/>
        </w:rPr>
        <w:t>defense</w:t>
      </w:r>
      <w:proofErr w:type="spellEnd"/>
      <w:r w:rsidRPr="003936DC">
        <w:rPr>
          <w:highlight w:val="yellow"/>
        </w:rPr>
        <w:t xml:space="preserve"> against injection and scripting vulnerabilities.  Rather, input validation should always be the second line of </w:t>
      </w:r>
      <w:proofErr w:type="spellStart"/>
      <w:r w:rsidRPr="003936DC">
        <w:rPr>
          <w:highlight w:val="yellow"/>
        </w:rPr>
        <w:t>defense</w:t>
      </w:r>
      <w:proofErr w:type="spellEnd"/>
      <w:r w:rsidRPr="003936DC">
        <w:rPr>
          <w:highlight w:val="yellow"/>
        </w:rPr>
        <w:t>, with parameterization and output encoding being the primaries, respectively.</w:t>
      </w:r>
    </w:p>
    <w:p w14:paraId="537766FC" w14:textId="77777777" w:rsidR="00273F89" w:rsidRPr="003936DC" w:rsidRDefault="00273F89" w:rsidP="00273F89">
      <w:pPr>
        <w:rPr>
          <w:highlight w:val="yellow"/>
        </w:rPr>
      </w:pPr>
      <w:r w:rsidRPr="003936DC">
        <w:rPr>
          <w:highlight w:val="yellow"/>
        </w:rPr>
        <w:t xml:space="preserve">Level </w:t>
      </w:r>
      <w:proofErr w:type="gramStart"/>
      <w:r w:rsidRPr="003936DC">
        <w:rPr>
          <w:highlight w:val="yellow"/>
        </w:rPr>
        <w:t>3 verification</w:t>
      </w:r>
      <w:proofErr w:type="gramEnd"/>
      <w:r w:rsidRPr="003936DC">
        <w:rPr>
          <w:highlight w:val="yellow"/>
        </w:rPr>
        <w:t xml:space="preserve"> is typically appropriate for critical applications that protect life and safety, critical infrastructure, or </w:t>
      </w:r>
      <w:proofErr w:type="spellStart"/>
      <w:r w:rsidRPr="003936DC">
        <w:rPr>
          <w:highlight w:val="yellow"/>
        </w:rPr>
        <w:t>defense</w:t>
      </w:r>
      <w:proofErr w:type="spellEnd"/>
      <w:r w:rsidRPr="003936DC">
        <w:rPr>
          <w:highlight w:val="yellow"/>
        </w:rPr>
        <w:t xml:space="preserve"> functions or have the potential of facilitating substantial damage to the organization. Level 3 may also be appropriate for applications that process sensitive assets. </w:t>
      </w:r>
    </w:p>
    <w:p w14:paraId="26B6AE76" w14:textId="77777777" w:rsidR="00273F89" w:rsidRPr="003936DC" w:rsidRDefault="00273F89" w:rsidP="00273F89">
      <w:pPr>
        <w:rPr>
          <w:highlight w:val="yellow"/>
        </w:rPr>
      </w:pPr>
      <w:r w:rsidRPr="003936DC">
        <w:rPr>
          <w:highlight w:val="yellow"/>
        </w:rPr>
        <w:t>Threats to security will be from determined attackers (skilled and motivated attackers focusing on specific targets using tools including purpose-built scanning tools).</w:t>
      </w:r>
    </w:p>
    <w:p w14:paraId="494FA156" w14:textId="77777777" w:rsidR="00273F89" w:rsidRPr="003936DC" w:rsidRDefault="00273F89" w:rsidP="00273F89">
      <w:pPr>
        <w:rPr>
          <w:highlight w:val="yellow"/>
        </w:rPr>
      </w:pPr>
    </w:p>
    <w:p w14:paraId="0EED2A20" w14:textId="77777777" w:rsidR="00273F89" w:rsidRPr="003936DC" w:rsidRDefault="00273F89" w:rsidP="00273F89">
      <w:pPr>
        <w:pStyle w:val="Heading4"/>
        <w:rPr>
          <w:highlight w:val="yellow"/>
        </w:rPr>
      </w:pPr>
      <w:r w:rsidRPr="003936DC">
        <w:rPr>
          <w:highlight w:val="yellow"/>
        </w:rPr>
        <w:t>Overview of Level 3 Verification Requirements</w:t>
      </w:r>
    </w:p>
    <w:p w14:paraId="3B75C4D9" w14:textId="77777777" w:rsidR="00273F89" w:rsidRPr="003936DC" w:rsidRDefault="00273F89" w:rsidP="00273F89">
      <w:pPr>
        <w:rPr>
          <w:highlight w:val="yellow"/>
        </w:rPr>
      </w:pPr>
      <w:r w:rsidRPr="003936DC">
        <w:rPr>
          <w:highlight w:val="yellow"/>
        </w:rPr>
        <w:t>L3.1</w:t>
      </w:r>
      <w:r w:rsidRPr="003936DC">
        <w:rPr>
          <w:highlight w:val="yellow"/>
        </w:rPr>
        <w:tab/>
        <w:t>Application is assessed according to the Level 3 requirements in each of the applicable detailed verification sections</w:t>
      </w:r>
    </w:p>
    <w:p w14:paraId="300D8DA7" w14:textId="77777777" w:rsidR="00273F89" w:rsidRPr="003936DC" w:rsidRDefault="00273F89" w:rsidP="00273F89">
      <w:pPr>
        <w:rPr>
          <w:highlight w:val="yellow"/>
        </w:rPr>
      </w:pPr>
      <w:r w:rsidRPr="003936DC">
        <w:rPr>
          <w:highlight w:val="yellow"/>
        </w:rPr>
        <w:t>L3.2</w:t>
      </w:r>
      <w:r w:rsidRPr="003936DC">
        <w:rPr>
          <w:highlight w:val="yellow"/>
        </w:rPr>
        <w:tab/>
        <w:t>Application is verified that implementation of all security controls adhere to the following leading practices:</w:t>
      </w:r>
    </w:p>
    <w:p w14:paraId="13000AD3" w14:textId="77777777" w:rsidR="00273F89" w:rsidRPr="003936DC" w:rsidRDefault="00273F89" w:rsidP="00273F89">
      <w:pPr>
        <w:pStyle w:val="ListParagraph"/>
        <w:numPr>
          <w:ilvl w:val="0"/>
          <w:numId w:val="5"/>
        </w:numPr>
        <w:rPr>
          <w:highlight w:val="yellow"/>
        </w:rPr>
      </w:pPr>
      <w:r w:rsidRPr="003936DC">
        <w:rPr>
          <w:highlight w:val="yellow"/>
        </w:rPr>
        <w:t>Security controls that perform validation make decisions using a positive (“whitelist”) approach</w:t>
      </w:r>
    </w:p>
    <w:p w14:paraId="03ABFB40" w14:textId="77777777" w:rsidR="00273F89" w:rsidRPr="003936DC" w:rsidRDefault="00273F89" w:rsidP="00273F89">
      <w:pPr>
        <w:pStyle w:val="ListParagraph"/>
        <w:numPr>
          <w:ilvl w:val="0"/>
          <w:numId w:val="5"/>
        </w:numPr>
        <w:rPr>
          <w:highlight w:val="yellow"/>
        </w:rPr>
      </w:pPr>
      <w:r w:rsidRPr="003936DC">
        <w:rPr>
          <w:highlight w:val="yellow"/>
        </w:rPr>
        <w:t>Data validation controls are complemented by contextually aware output encoding</w:t>
      </w:r>
    </w:p>
    <w:p w14:paraId="77D27B5F" w14:textId="77777777" w:rsidR="00273F89" w:rsidRPr="003936DC" w:rsidRDefault="00273F89" w:rsidP="00273F89">
      <w:pPr>
        <w:pStyle w:val="ListParagraph"/>
        <w:numPr>
          <w:ilvl w:val="0"/>
          <w:numId w:val="5"/>
        </w:numPr>
        <w:rPr>
          <w:highlight w:val="yellow"/>
        </w:rPr>
      </w:pPr>
      <w:r w:rsidRPr="003936DC">
        <w:rPr>
          <w:highlight w:val="yellow"/>
        </w:rPr>
        <w:t xml:space="preserve">All untrusted data that is sent to database layer interpreters either use parameterized interfaces, object relational models not subject to SQL injection, or are otherwise rendered safe for the data access layer. </w:t>
      </w:r>
    </w:p>
    <w:p w14:paraId="60D3E365" w14:textId="77777777" w:rsidR="00273F89" w:rsidRPr="003936DC" w:rsidRDefault="00273F89" w:rsidP="00273F89">
      <w:pPr>
        <w:rPr>
          <w:highlight w:val="yellow"/>
        </w:rPr>
      </w:pPr>
      <w:r w:rsidRPr="003936DC">
        <w:rPr>
          <w:highlight w:val="yellow"/>
        </w:rPr>
        <w:t>L3.3</w:t>
      </w:r>
      <w:r w:rsidRPr="003936DC">
        <w:rPr>
          <w:highlight w:val="yellow"/>
        </w:rPr>
        <w:tab/>
        <w:t>Application reviews are primarily manual with automated assistance for coverage and identification purposes. Controls should be assessed to the following increased minima:</w:t>
      </w:r>
    </w:p>
    <w:p w14:paraId="3BC78B82" w14:textId="77777777" w:rsidR="00273F89" w:rsidRPr="003936DC" w:rsidRDefault="00273F89" w:rsidP="00273F89">
      <w:pPr>
        <w:pStyle w:val="ListParagraph"/>
        <w:numPr>
          <w:ilvl w:val="0"/>
          <w:numId w:val="5"/>
        </w:numPr>
        <w:rPr>
          <w:highlight w:val="yellow"/>
        </w:rPr>
      </w:pPr>
      <w:r w:rsidRPr="003936DC">
        <w:rPr>
          <w:highlight w:val="yellow"/>
        </w:rPr>
        <w:t>Consider if identified security controls are designed to be fit for purpose or could be improved</w:t>
      </w:r>
    </w:p>
    <w:p w14:paraId="713FD0B1" w14:textId="77777777" w:rsidR="00273F89" w:rsidRPr="003936DC" w:rsidRDefault="00273F89" w:rsidP="00273F89">
      <w:pPr>
        <w:pStyle w:val="ListParagraph"/>
        <w:numPr>
          <w:ilvl w:val="0"/>
          <w:numId w:val="5"/>
        </w:numPr>
        <w:rPr>
          <w:highlight w:val="yellow"/>
        </w:rPr>
      </w:pPr>
      <w:r w:rsidRPr="003936DC">
        <w:rPr>
          <w:highlight w:val="yellow"/>
        </w:rPr>
        <w:t>Security controls are in place, in use and effective</w:t>
      </w:r>
    </w:p>
    <w:p w14:paraId="383607AB" w14:textId="77777777" w:rsidR="00273F89" w:rsidRPr="003936DC" w:rsidRDefault="00273F89" w:rsidP="00273F89">
      <w:pPr>
        <w:pStyle w:val="ListParagraph"/>
        <w:numPr>
          <w:ilvl w:val="0"/>
          <w:numId w:val="5"/>
        </w:numPr>
        <w:rPr>
          <w:highlight w:val="yellow"/>
        </w:rPr>
      </w:pPr>
      <w:r w:rsidRPr="003936DC">
        <w:rPr>
          <w:highlight w:val="yellow"/>
        </w:rPr>
        <w:t>Security controls are centralized within the application</w:t>
      </w:r>
    </w:p>
    <w:p w14:paraId="0BD0FE38" w14:textId="77777777" w:rsidR="00273F89" w:rsidRPr="003936DC" w:rsidRDefault="00273F89" w:rsidP="00273F89">
      <w:pPr>
        <w:pStyle w:val="ListParagraph"/>
        <w:numPr>
          <w:ilvl w:val="0"/>
          <w:numId w:val="5"/>
        </w:numPr>
        <w:rPr>
          <w:highlight w:val="yellow"/>
        </w:rPr>
      </w:pPr>
      <w:r w:rsidRPr="003936DC">
        <w:rPr>
          <w:highlight w:val="yellow"/>
        </w:rPr>
        <w:lastRenderedPageBreak/>
        <w:t>All automated results are reviewed in detail, ensuring that coverage is sufficient well above sampling approaches, and that false positive and negatives results are investigated via inspection and/or discussion with the project team</w:t>
      </w:r>
    </w:p>
    <w:p w14:paraId="695041E5" w14:textId="77777777" w:rsidR="00365D37" w:rsidRDefault="00365D37" w:rsidP="00365D37">
      <w:pPr>
        <w:pStyle w:val="Heading2"/>
      </w:pPr>
      <w:bookmarkStart w:id="14" w:name="_Toc419822105"/>
      <w:r>
        <w:t>The role of automated tests</w:t>
      </w:r>
    </w:p>
    <w:p w14:paraId="46FCCB54" w14:textId="77777777" w:rsidR="00365D37" w:rsidRDefault="00365D37" w:rsidP="00365D37">
      <w:r>
        <w:t xml:space="preserve">Nearly all of the requirements set out in the Application Security Verification Standard are designed to be functionally testable using automated testing at the unit or integration test stage.  </w:t>
      </w:r>
    </w:p>
    <w:p w14:paraId="6B1126E3" w14:textId="77777777" w:rsidR="00365D37" w:rsidRDefault="00365D37" w:rsidP="00365D37">
      <w:r>
        <w:t xml:space="preserve">As these tests are unique to each application and hand crafted, a high percentage of all ASVS requirements are amenable to automated unit or automated integration testing, and this is highly encouraged within development teams. </w:t>
      </w:r>
    </w:p>
    <w:p w14:paraId="6BB56EAD" w14:textId="77777777" w:rsidR="00273F89" w:rsidRPr="003936DC" w:rsidRDefault="00273F89" w:rsidP="00273F89">
      <w:pPr>
        <w:rPr>
          <w:highlight w:val="yellow"/>
        </w:rPr>
      </w:pPr>
    </w:p>
    <w:p w14:paraId="2A63D5DD" w14:textId="77777777" w:rsidR="00273F89" w:rsidRPr="003936DC" w:rsidRDefault="00273F89" w:rsidP="00273F89">
      <w:pPr>
        <w:pStyle w:val="Heading2"/>
        <w:rPr>
          <w:highlight w:val="yellow"/>
        </w:rPr>
      </w:pPr>
      <w:r w:rsidRPr="003936DC">
        <w:rPr>
          <w:highlight w:val="yellow"/>
        </w:rPr>
        <w:t>Scope of Verification</w:t>
      </w:r>
      <w:bookmarkEnd w:id="14"/>
    </w:p>
    <w:p w14:paraId="5310523B" w14:textId="77777777" w:rsidR="00273F89" w:rsidRPr="003936DC" w:rsidRDefault="00273F89" w:rsidP="00273F89">
      <w:pPr>
        <w:rPr>
          <w:highlight w:val="yellow"/>
        </w:rPr>
      </w:pPr>
      <w:r w:rsidRPr="003936DC">
        <w:rPr>
          <w:highlight w:val="yellow"/>
        </w:rPr>
        <w:t xml:space="preserve">The scope of the verification is separate from the requirements for achieving a level.   </w:t>
      </w:r>
    </w:p>
    <w:p w14:paraId="342F7E32" w14:textId="77777777" w:rsidR="00273F89" w:rsidRPr="003936DC" w:rsidRDefault="00273F89" w:rsidP="00273F89">
      <w:pPr>
        <w:rPr>
          <w:highlight w:val="yellow"/>
        </w:rPr>
      </w:pPr>
      <w:r w:rsidRPr="003936DC">
        <w:rPr>
          <w:highlight w:val="yellow"/>
        </w:rPr>
        <w:t>By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1D09190F" w14:textId="77777777" w:rsidR="00273F89" w:rsidRPr="003936DC" w:rsidRDefault="00273F89" w:rsidP="00273F89">
      <w:pPr>
        <w:rPr>
          <w:highlight w:val="yellow"/>
        </w:rPr>
      </w:pPr>
      <w:r w:rsidRPr="003936DC">
        <w:rPr>
          <w:highlight w:val="yellow"/>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01132693" w14:textId="77777777" w:rsidR="00273F89" w:rsidRDefault="00273F89" w:rsidP="00273F89">
      <w:r w:rsidRPr="003936DC">
        <w:rPr>
          <w:highlight w:val="yellow"/>
        </w:rPr>
        <w:t>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w:t>
      </w:r>
      <w:r>
        <w:t xml:space="preserve"> </w:t>
      </w:r>
    </w:p>
    <w:p w14:paraId="64DBC284" w14:textId="77777777" w:rsidR="00273F89" w:rsidRDefault="00273F89" w:rsidP="00273F89">
      <w:pPr>
        <w:pStyle w:val="Heading2"/>
      </w:pPr>
      <w:r>
        <w:t>Applying ASVS in Practice</w:t>
      </w:r>
      <w:bookmarkEnd w:id="8"/>
    </w:p>
    <w:p w14:paraId="5DC221A3" w14:textId="77777777" w:rsidR="00273F89" w:rsidRDefault="00273F89" w:rsidP="00273F89">
      <w:r>
        <w:t>Different threats have different motivations, and some industries have unique information and technology assets as well as regulatory compliance requirements.</w:t>
      </w:r>
    </w:p>
    <w:p w14:paraId="7B914254" w14:textId="77777777" w:rsidR="00273F89" w:rsidRDefault="00273F89" w:rsidP="00273F89">
      <w:r>
        <w:lastRenderedPageBreak/>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273F89" w:rsidRPr="001E6587" w14:paraId="22E19089" w14:textId="77777777" w:rsidTr="00273F8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0EAA81BC" w14:textId="77777777" w:rsidR="00273F89" w:rsidRPr="001E6587" w:rsidRDefault="00273F89" w:rsidP="00273F89">
            <w:r w:rsidRPr="001E6587">
              <w:rPr>
                <w:rFonts w:ascii="Calibri" w:eastAsia="Times New Roman" w:hAnsi="Calibri"/>
                <w:lang w:val="en-US"/>
              </w:rPr>
              <w:t>INDUSTRY SEGMENT</w:t>
            </w:r>
          </w:p>
        </w:tc>
        <w:tc>
          <w:tcPr>
            <w:tcW w:w="3960" w:type="dxa"/>
          </w:tcPr>
          <w:p w14:paraId="3E3FCE75" w14:textId="77777777" w:rsidR="00273F89" w:rsidRPr="001E6587" w:rsidRDefault="00273F89" w:rsidP="00273F89">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30E02B15" w14:textId="77777777" w:rsidR="00273F89" w:rsidRPr="001E6587" w:rsidRDefault="00273F89" w:rsidP="00273F89">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273F89" w:rsidRPr="001E6587" w14:paraId="5B6C7C08"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2728B52" w14:textId="77777777" w:rsidR="00273F89" w:rsidRPr="001E6587" w:rsidRDefault="00273F89" w:rsidP="00273F89">
            <w:pPr>
              <w:rPr>
                <w:sz w:val="20"/>
                <w:szCs w:val="20"/>
              </w:rPr>
            </w:pPr>
            <w:r>
              <w:rPr>
                <w:rFonts w:ascii="Calibri" w:eastAsia="Times New Roman" w:hAnsi="Calibri"/>
                <w:color w:val="000000"/>
                <w:sz w:val="20"/>
                <w:szCs w:val="20"/>
                <w:lang w:val="en-US"/>
              </w:rPr>
              <w:t>Finance and i</w:t>
            </w:r>
            <w:r w:rsidRPr="001E6587">
              <w:rPr>
                <w:rFonts w:ascii="Calibri" w:eastAsia="Times New Roman" w:hAnsi="Calibri"/>
                <w:color w:val="000000"/>
                <w:sz w:val="20"/>
                <w:szCs w:val="20"/>
                <w:lang w:val="en-US"/>
              </w:rPr>
              <w:t>nsurance</w:t>
            </w:r>
          </w:p>
        </w:tc>
        <w:tc>
          <w:tcPr>
            <w:tcW w:w="3960" w:type="dxa"/>
            <w:shd w:val="clear" w:color="auto" w:fill="auto"/>
          </w:tcPr>
          <w:p w14:paraId="3F57A16E"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1FD8CE3B"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27E09772"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BDF2D80" w14:textId="77777777" w:rsidR="00273F89" w:rsidRPr="001E6587" w:rsidRDefault="00273F89" w:rsidP="00273F89">
            <w:pPr>
              <w:rPr>
                <w:sz w:val="20"/>
                <w:szCs w:val="20"/>
              </w:rPr>
            </w:pPr>
          </w:p>
        </w:tc>
        <w:tc>
          <w:tcPr>
            <w:tcW w:w="3960" w:type="dxa"/>
            <w:shd w:val="clear" w:color="auto" w:fill="auto"/>
          </w:tcPr>
          <w:p w14:paraId="6BE1653C"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40F591A1"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  (</w:t>
            </w:r>
            <w:proofErr w:type="spellStart"/>
            <w:r w:rsidRPr="001E6587">
              <w:rPr>
                <w:rFonts w:ascii="Calibri" w:eastAsia="Times New Roman" w:hAnsi="Calibri"/>
                <w:color w:val="000000"/>
                <w:sz w:val="20"/>
                <w:szCs w:val="20"/>
                <w:lang w:val="en-US"/>
              </w:rPr>
              <w:t>i</w:t>
            </w:r>
            <w:proofErr w:type="spellEnd"/>
            <w:r w:rsidRPr="001E6587">
              <w:rPr>
                <w:rFonts w:ascii="Calibri" w:eastAsia="Times New Roman" w:hAnsi="Calibri"/>
                <w:color w:val="000000"/>
                <w:sz w:val="20"/>
                <w:szCs w:val="20"/>
                <w:lang w:val="en-US"/>
              </w:rPr>
              <w:t>) transfer money between accounts at the same institution or (ii) a slower form of money movement (e.g. ACH) with transaction limits or (iii) wire transfers with hard transfer limits within a period of time.</w:t>
            </w:r>
          </w:p>
        </w:tc>
      </w:tr>
      <w:tr w:rsidR="00273F89" w:rsidRPr="001E6587" w14:paraId="09603BEC"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E1EAE9A" w14:textId="77777777" w:rsidR="00273F89" w:rsidRPr="001E6587" w:rsidRDefault="00273F89" w:rsidP="00273F89">
            <w:pPr>
              <w:rPr>
                <w:sz w:val="20"/>
                <w:szCs w:val="20"/>
              </w:rPr>
            </w:pPr>
          </w:p>
        </w:tc>
        <w:tc>
          <w:tcPr>
            <w:tcW w:w="3960" w:type="dxa"/>
            <w:shd w:val="clear" w:color="auto" w:fill="auto"/>
          </w:tcPr>
          <w:p w14:paraId="2A1D4102"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3B554"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273F89" w:rsidRPr="001E6587" w14:paraId="032ED606"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BE78F7F" w14:textId="77777777" w:rsidR="00273F89" w:rsidRPr="001E6587" w:rsidRDefault="00273F89" w:rsidP="00273F89">
            <w:pPr>
              <w:rPr>
                <w:sz w:val="20"/>
                <w:szCs w:val="20"/>
              </w:rPr>
            </w:pPr>
            <w:r w:rsidRPr="001E6587">
              <w:rPr>
                <w:rFonts w:ascii="Calibri" w:eastAsia="Times New Roman" w:hAnsi="Calibri"/>
                <w:color w:val="000000"/>
                <w:sz w:val="20"/>
                <w:szCs w:val="20"/>
                <w:lang w:val="en-US"/>
              </w:rPr>
              <w:t xml:space="preserve">Manufacturing, </w:t>
            </w:r>
            <w:r>
              <w:rPr>
                <w:rFonts w:ascii="Calibri" w:eastAsia="Times New Roman" w:hAnsi="Calibri"/>
                <w:color w:val="000000"/>
                <w:sz w:val="20"/>
                <w:szCs w:val="20"/>
                <w:lang w:val="en-US"/>
              </w:rPr>
              <w:t>p</w:t>
            </w:r>
            <w:r w:rsidRPr="001E6587">
              <w:rPr>
                <w:rFonts w:ascii="Calibri" w:eastAsia="Times New Roman" w:hAnsi="Calibri"/>
                <w:color w:val="000000"/>
                <w:sz w:val="20"/>
                <w:szCs w:val="20"/>
                <w:lang w:val="en-US"/>
              </w:rPr>
              <w:t xml:space="preserve">rofessional, </w:t>
            </w:r>
            <w:r>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ransportation, </w:t>
            </w:r>
            <w:r>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echnology, </w:t>
            </w:r>
            <w:r>
              <w:rPr>
                <w:rFonts w:ascii="Calibri" w:eastAsia="Times New Roman" w:hAnsi="Calibri"/>
                <w:color w:val="000000"/>
                <w:sz w:val="20"/>
                <w:szCs w:val="20"/>
                <w:lang w:val="en-US"/>
              </w:rPr>
              <w:t>u</w:t>
            </w:r>
            <w:r w:rsidRPr="001E6587">
              <w:rPr>
                <w:rFonts w:ascii="Calibri" w:eastAsia="Times New Roman" w:hAnsi="Calibri"/>
                <w:color w:val="000000"/>
                <w:sz w:val="20"/>
                <w:szCs w:val="20"/>
                <w:lang w:val="en-US"/>
              </w:rPr>
              <w:t xml:space="preserve">tilities, </w:t>
            </w:r>
            <w:r>
              <w:rPr>
                <w:rFonts w:ascii="Calibri" w:eastAsia="Times New Roman" w:hAnsi="Calibri"/>
                <w:color w:val="000000"/>
                <w:sz w:val="20"/>
                <w:szCs w:val="20"/>
                <w:lang w:val="en-US"/>
              </w:rPr>
              <w:t>i</w:t>
            </w:r>
            <w:r w:rsidRPr="001E6587">
              <w:rPr>
                <w:rFonts w:ascii="Calibri" w:eastAsia="Times New Roman" w:hAnsi="Calibri"/>
                <w:color w:val="000000"/>
                <w:sz w:val="20"/>
                <w:szCs w:val="20"/>
                <w:lang w:val="en-US"/>
              </w:rPr>
              <w:t>nfrastructure,</w:t>
            </w:r>
            <w:r>
              <w:rPr>
                <w:rFonts w:ascii="Calibri" w:eastAsia="Times New Roman" w:hAnsi="Calibri"/>
                <w:color w:val="000000"/>
                <w:sz w:val="20"/>
                <w:szCs w:val="20"/>
                <w:lang w:val="en-US"/>
              </w:rPr>
              <w:t xml:space="preserve"> and</w:t>
            </w:r>
            <w:r w:rsidRPr="001E6587">
              <w:rPr>
                <w:rFonts w:ascii="Calibri" w:eastAsia="Times New Roman" w:hAnsi="Calibri"/>
                <w:color w:val="000000"/>
                <w:sz w:val="20"/>
                <w:szCs w:val="20"/>
                <w:lang w:val="en-US"/>
              </w:rPr>
              <w:t xml:space="preserve"> </w:t>
            </w:r>
            <w:r>
              <w:rPr>
                <w:rFonts w:ascii="Calibri" w:eastAsia="Times New Roman" w:hAnsi="Calibri"/>
                <w:color w:val="000000"/>
                <w:sz w:val="20"/>
                <w:szCs w:val="20"/>
                <w:lang w:val="en-US"/>
              </w:rPr>
              <w:t>d</w:t>
            </w:r>
            <w:r w:rsidRPr="001E6587">
              <w:rPr>
                <w:rFonts w:ascii="Calibri" w:eastAsia="Times New Roman" w:hAnsi="Calibri"/>
                <w:color w:val="000000"/>
                <w:sz w:val="20"/>
                <w:szCs w:val="20"/>
                <w:lang w:val="en-US"/>
              </w:rPr>
              <w:t>efense</w:t>
            </w:r>
          </w:p>
        </w:tc>
        <w:tc>
          <w:tcPr>
            <w:tcW w:w="3960" w:type="dxa"/>
            <w:shd w:val="clear" w:color="auto" w:fill="auto"/>
          </w:tcPr>
          <w:p w14:paraId="0D78CEE9"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1E6587">
              <w:rPr>
                <w:rFonts w:ascii="Calibri" w:eastAsia="Times New Roman" w:hAnsi="Calibri"/>
                <w:color w:val="000000"/>
                <w:sz w:val="20"/>
                <w:szCs w:val="20"/>
                <w:lang w:val="en-US"/>
              </w:rPr>
              <w:t>behaviour</w:t>
            </w:r>
            <w:proofErr w:type="spellEnd"/>
            <w:r w:rsidRPr="001E6587">
              <w:rPr>
                <w:rFonts w:ascii="Calibri" w:eastAsia="Times New Roman" w:hAnsi="Calibri"/>
                <w:color w:val="000000"/>
                <w:sz w:val="20"/>
                <w:szCs w:val="20"/>
                <w:lang w:val="en-US"/>
              </w:rPr>
              <w:t xml:space="preserve"> of or disrupt sensitive systems.</w:t>
            </w:r>
          </w:p>
        </w:tc>
        <w:tc>
          <w:tcPr>
            <w:tcW w:w="2748" w:type="dxa"/>
            <w:shd w:val="clear" w:color="auto" w:fill="FFC000"/>
          </w:tcPr>
          <w:p w14:paraId="6EA676F7"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440E1193"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6D5540F" w14:textId="77777777" w:rsidR="00273F89" w:rsidRPr="001E6587" w:rsidRDefault="00273F89" w:rsidP="00273F89">
            <w:pPr>
              <w:rPr>
                <w:sz w:val="20"/>
                <w:szCs w:val="20"/>
              </w:rPr>
            </w:pPr>
          </w:p>
        </w:tc>
        <w:tc>
          <w:tcPr>
            <w:tcW w:w="3960" w:type="dxa"/>
            <w:shd w:val="clear" w:color="auto" w:fill="auto"/>
          </w:tcPr>
          <w:p w14:paraId="31069FEA" w14:textId="77777777" w:rsidR="00273F89" w:rsidRPr="001E6587" w:rsidRDefault="00273F89" w:rsidP="00273F89">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6631A407"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96EA073"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273F89" w:rsidRPr="001E6587" w14:paraId="460BFE34"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AC51E46" w14:textId="77777777" w:rsidR="00273F89" w:rsidRPr="001E6587" w:rsidRDefault="00273F89" w:rsidP="00273F89">
            <w:pPr>
              <w:rPr>
                <w:sz w:val="20"/>
                <w:szCs w:val="20"/>
              </w:rPr>
            </w:pPr>
          </w:p>
        </w:tc>
        <w:tc>
          <w:tcPr>
            <w:tcW w:w="3960" w:type="dxa"/>
            <w:shd w:val="clear" w:color="auto" w:fill="auto"/>
          </w:tcPr>
          <w:p w14:paraId="27275685" w14:textId="77777777" w:rsidR="00273F89" w:rsidRPr="001E6587" w:rsidRDefault="00273F89" w:rsidP="00273F89">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2B2F0628"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273F89" w:rsidRPr="001E6587" w14:paraId="379A0809"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523EA47" w14:textId="77777777" w:rsidR="00273F89" w:rsidRPr="001E6587" w:rsidRDefault="00273F89" w:rsidP="00273F89">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5DDF9A61"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66326D5A"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79741634"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2B332227" w14:textId="77777777" w:rsidR="00273F89" w:rsidRPr="001E6587" w:rsidRDefault="00273F89" w:rsidP="00273F89">
            <w:pPr>
              <w:rPr>
                <w:sz w:val="20"/>
                <w:szCs w:val="20"/>
              </w:rPr>
            </w:pPr>
          </w:p>
        </w:tc>
        <w:tc>
          <w:tcPr>
            <w:tcW w:w="3960" w:type="dxa"/>
            <w:shd w:val="clear" w:color="auto" w:fill="auto"/>
          </w:tcPr>
          <w:p w14:paraId="63B206AF"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3FB76395"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273F89" w:rsidRPr="001E6587" w14:paraId="3289D33D"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584C93D" w14:textId="77777777" w:rsidR="00273F89" w:rsidRPr="001E6587" w:rsidRDefault="00273F89" w:rsidP="00273F89">
            <w:pPr>
              <w:rPr>
                <w:sz w:val="20"/>
                <w:szCs w:val="20"/>
              </w:rPr>
            </w:pPr>
          </w:p>
        </w:tc>
        <w:tc>
          <w:tcPr>
            <w:tcW w:w="3960" w:type="dxa"/>
            <w:shd w:val="clear" w:color="auto" w:fill="auto"/>
          </w:tcPr>
          <w:p w14:paraId="02292F36"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0104DC73"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273F89" w:rsidRPr="001E6587" w14:paraId="0DE89863"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C79A31E" w14:textId="77777777" w:rsidR="00273F89" w:rsidRPr="001E6587" w:rsidRDefault="00273F89" w:rsidP="00273F89">
            <w:pPr>
              <w:rPr>
                <w:sz w:val="20"/>
                <w:szCs w:val="20"/>
              </w:rPr>
            </w:pPr>
            <w:r w:rsidRPr="001E6587">
              <w:rPr>
                <w:rFonts w:ascii="Calibri" w:eastAsia="Times New Roman" w:hAnsi="Calibri"/>
                <w:color w:val="000000"/>
                <w:sz w:val="20"/>
                <w:szCs w:val="20"/>
                <w:lang w:val="en-US"/>
              </w:rPr>
              <w:lastRenderedPageBreak/>
              <w:t xml:space="preserve">Retail, </w:t>
            </w:r>
            <w:r>
              <w:rPr>
                <w:rFonts w:ascii="Calibri" w:eastAsia="Times New Roman" w:hAnsi="Calibri"/>
                <w:color w:val="000000"/>
                <w:sz w:val="20"/>
                <w:szCs w:val="20"/>
                <w:lang w:val="en-US"/>
              </w:rPr>
              <w:t>f</w:t>
            </w:r>
            <w:r w:rsidRPr="001E6587">
              <w:rPr>
                <w:rFonts w:ascii="Calibri" w:eastAsia="Times New Roman" w:hAnsi="Calibri"/>
                <w:color w:val="000000"/>
                <w:sz w:val="20"/>
                <w:szCs w:val="20"/>
                <w:lang w:val="en-US"/>
              </w:rPr>
              <w:t>ood,</w:t>
            </w:r>
            <w:r>
              <w:rPr>
                <w:rFonts w:ascii="Calibri" w:eastAsia="Times New Roman" w:hAnsi="Calibri"/>
                <w:color w:val="000000"/>
                <w:sz w:val="20"/>
                <w:szCs w:val="20"/>
                <w:lang w:val="en-US"/>
              </w:rPr>
              <w:t xml:space="preserve"> h</w:t>
            </w:r>
            <w:r w:rsidRPr="001E6587">
              <w:rPr>
                <w:rFonts w:ascii="Calibri" w:eastAsia="Times New Roman" w:hAnsi="Calibri"/>
                <w:color w:val="000000"/>
                <w:sz w:val="20"/>
                <w:szCs w:val="20"/>
                <w:lang w:val="en-US"/>
              </w:rPr>
              <w:t>ospitality</w:t>
            </w:r>
          </w:p>
        </w:tc>
        <w:tc>
          <w:tcPr>
            <w:tcW w:w="3960" w:type="dxa"/>
            <w:shd w:val="clear" w:color="auto" w:fill="auto"/>
          </w:tcPr>
          <w:p w14:paraId="1173AC67"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1DA995E8"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273F89" w:rsidRPr="001E6587" w14:paraId="18CADE3D" w14:textId="77777777" w:rsidTr="00273F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2F2ABCCC" w14:textId="77777777" w:rsidR="00273F89" w:rsidRPr="001E6587" w:rsidRDefault="00273F89" w:rsidP="00273F89">
            <w:pPr>
              <w:rPr>
                <w:sz w:val="20"/>
                <w:szCs w:val="20"/>
              </w:rPr>
            </w:pPr>
          </w:p>
        </w:tc>
        <w:tc>
          <w:tcPr>
            <w:tcW w:w="3960" w:type="dxa"/>
            <w:shd w:val="clear" w:color="auto" w:fill="auto"/>
          </w:tcPr>
          <w:p w14:paraId="1599A5BE"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42783660" w14:textId="77777777" w:rsidR="00273F89" w:rsidRPr="001E6587" w:rsidRDefault="00273F89" w:rsidP="00273F89">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273F89" w:rsidRPr="001E6587" w14:paraId="0DD80972" w14:textId="77777777" w:rsidTr="00273F89">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9BC8A13" w14:textId="77777777" w:rsidR="00273F89" w:rsidRPr="001E6587" w:rsidRDefault="00273F89" w:rsidP="00273F89">
            <w:pPr>
              <w:rPr>
                <w:sz w:val="20"/>
                <w:szCs w:val="20"/>
              </w:rPr>
            </w:pPr>
          </w:p>
        </w:tc>
        <w:tc>
          <w:tcPr>
            <w:tcW w:w="3960" w:type="dxa"/>
            <w:shd w:val="clear" w:color="auto" w:fill="auto"/>
          </w:tcPr>
          <w:p w14:paraId="1109D26C"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40DA32B4" w14:textId="77777777" w:rsidR="00273F89" w:rsidRPr="001E6587" w:rsidRDefault="00273F89" w:rsidP="00273F89">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33EF1D07" w14:textId="77777777" w:rsidR="00273F89" w:rsidRPr="00DF702A" w:rsidRDefault="00273F89" w:rsidP="00273F89"/>
    <w:p w14:paraId="5F2942F6" w14:textId="4C5842CA" w:rsidR="009B2F06" w:rsidRDefault="009B2F06" w:rsidP="00BD5F80">
      <w:pPr>
        <w:pStyle w:val="Heading2"/>
      </w:pPr>
      <w:r>
        <w:t>What skills do you need to use the ASVS?</w:t>
      </w:r>
    </w:p>
    <w:p w14:paraId="1D95FC45" w14:textId="77777777" w:rsidR="00273F89" w:rsidRPr="00273F89" w:rsidRDefault="00273F89" w:rsidP="00273F89"/>
    <w:p w14:paraId="58A823AE" w14:textId="77777777" w:rsidR="009B2F06" w:rsidRPr="009B2F06" w:rsidRDefault="009B2F06" w:rsidP="009B2F06">
      <w:pPr>
        <w:rPr>
          <w:highlight w:val="yellow"/>
        </w:rPr>
      </w:pPr>
      <w:r w:rsidRPr="009B2F06">
        <w:rPr>
          <w:highlight w:val="yellow"/>
        </w:rPr>
        <w:lastRenderedPageBreak/>
        <w:t>I think that is a very good question that we actually should focus more on later editions of the ASVS.</w:t>
      </w:r>
    </w:p>
    <w:p w14:paraId="1DD60EE2" w14:textId="77777777" w:rsidR="009B2F06" w:rsidRPr="009B2F06" w:rsidRDefault="009B2F06" w:rsidP="009B2F06">
      <w:pPr>
        <w:rPr>
          <w:highlight w:val="yellow"/>
        </w:rPr>
      </w:pPr>
      <w:r w:rsidRPr="009B2F06">
        <w:rPr>
          <w:highlight w:val="yellow"/>
        </w:rPr>
        <w:t>There are at least these things you need to consider:</w:t>
      </w:r>
    </w:p>
    <w:p w14:paraId="4EE328F1" w14:textId="6C2D8F5B" w:rsidR="009B2F06" w:rsidRPr="009B2F06" w:rsidRDefault="009B2F06" w:rsidP="009B2F06">
      <w:pPr>
        <w:rPr>
          <w:highlight w:val="yellow"/>
        </w:rPr>
      </w:pPr>
      <w:proofErr w:type="gramStart"/>
      <w:r w:rsidRPr="009B2F06">
        <w:rPr>
          <w:highlight w:val="yellow"/>
        </w:rPr>
        <w:t>what</w:t>
      </w:r>
      <w:proofErr w:type="gramEnd"/>
      <w:r w:rsidRPr="009B2F06">
        <w:rPr>
          <w:highlight w:val="yellow"/>
        </w:rPr>
        <w:t xml:space="preserve"> are the most essential pieces of general knowledge the team must have, e.g. understanding the concept of injection or validation</w:t>
      </w:r>
    </w:p>
    <w:p w14:paraId="7BA685C1" w14:textId="77777777" w:rsidR="009B2F06" w:rsidRPr="009B2F06" w:rsidRDefault="009B2F06" w:rsidP="009B2F06">
      <w:pPr>
        <w:rPr>
          <w:highlight w:val="yellow"/>
        </w:rPr>
      </w:pPr>
      <w:r w:rsidRPr="009B2F06">
        <w:rPr>
          <w:highlight w:val="yellow"/>
        </w:rPr>
        <w:t xml:space="preserve">    </w:t>
      </w:r>
      <w:proofErr w:type="gramStart"/>
      <w:r w:rsidRPr="009B2F06">
        <w:rPr>
          <w:highlight w:val="yellow"/>
        </w:rPr>
        <w:t>what</w:t>
      </w:r>
      <w:proofErr w:type="gramEnd"/>
      <w:r w:rsidRPr="009B2F06">
        <w:rPr>
          <w:highlight w:val="yellow"/>
        </w:rPr>
        <w:t xml:space="preserve"> coding principles are followed and why (defensive coding, complying with external or internal architecture standards </w:t>
      </w:r>
      <w:proofErr w:type="spellStart"/>
      <w:r w:rsidRPr="009B2F06">
        <w:rPr>
          <w:highlight w:val="yellow"/>
        </w:rPr>
        <w:t>etc</w:t>
      </w:r>
      <w:proofErr w:type="spellEnd"/>
      <w:r w:rsidRPr="009B2F06">
        <w:rPr>
          <w:highlight w:val="yellow"/>
        </w:rPr>
        <w:t xml:space="preserve"> — this of course varies but typically a team should have some guiding security and implementation principles, some of which are relatively universal)</w:t>
      </w:r>
    </w:p>
    <w:p w14:paraId="3E664602" w14:textId="77777777" w:rsidR="009B2F06" w:rsidRPr="009B2F06" w:rsidRDefault="009B2F06" w:rsidP="009B2F06">
      <w:pPr>
        <w:rPr>
          <w:highlight w:val="yellow"/>
        </w:rPr>
      </w:pPr>
      <w:r w:rsidRPr="009B2F06">
        <w:rPr>
          <w:highlight w:val="yellow"/>
        </w:rPr>
        <w:t xml:space="preserve">    </w:t>
      </w:r>
      <w:proofErr w:type="gramStart"/>
      <w:r w:rsidRPr="009B2F06">
        <w:rPr>
          <w:highlight w:val="yellow"/>
        </w:rPr>
        <w:t>what</w:t>
      </w:r>
      <w:proofErr w:type="gramEnd"/>
      <w:r w:rsidRPr="009B2F06">
        <w:rPr>
          <w:highlight w:val="yellow"/>
        </w:rPr>
        <w:t xml:space="preserve"> does the team need to understand about the technology stack they’re using (and I think this is very important thing), that is, how does it work</w:t>
      </w:r>
    </w:p>
    <w:p w14:paraId="74988F2B" w14:textId="77777777" w:rsidR="009B2F06" w:rsidRPr="009B2F06" w:rsidRDefault="009B2F06" w:rsidP="009B2F06">
      <w:pPr>
        <w:rPr>
          <w:highlight w:val="yellow"/>
        </w:rPr>
      </w:pPr>
      <w:r w:rsidRPr="009B2F06">
        <w:rPr>
          <w:highlight w:val="yellow"/>
        </w:rPr>
        <w:t xml:space="preserve">    </w:t>
      </w:r>
      <w:proofErr w:type="gramStart"/>
      <w:r w:rsidRPr="009B2F06">
        <w:rPr>
          <w:highlight w:val="yellow"/>
        </w:rPr>
        <w:t>what</w:t>
      </w:r>
      <w:proofErr w:type="gramEnd"/>
      <w:r w:rsidRPr="009B2F06">
        <w:rPr>
          <w:highlight w:val="yellow"/>
        </w:rPr>
        <w:t xml:space="preserve"> parts of the ASVS are handled already by the technology stack (also an important thing to consider)</w:t>
      </w:r>
    </w:p>
    <w:p w14:paraId="30B177BF" w14:textId="77777777" w:rsidR="009B2F06" w:rsidRPr="009B2F06" w:rsidRDefault="009B2F06" w:rsidP="009B2F06">
      <w:pPr>
        <w:rPr>
          <w:highlight w:val="yellow"/>
        </w:rPr>
      </w:pPr>
      <w:r w:rsidRPr="009B2F06">
        <w:rPr>
          <w:highlight w:val="yellow"/>
        </w:rPr>
        <w:t xml:space="preserve">In practice, I would think that at the very least, the team needs to understand how HTTP works, how things like HTTP parameters and requests get handled in their application, and what an injection is (as a general concept, not just XSS and </w:t>
      </w:r>
      <w:proofErr w:type="spellStart"/>
      <w:r w:rsidRPr="009B2F06">
        <w:rPr>
          <w:highlight w:val="yellow"/>
        </w:rPr>
        <w:t>SQLi</w:t>
      </w:r>
      <w:proofErr w:type="spellEnd"/>
      <w:r w:rsidRPr="009B2F06">
        <w:rPr>
          <w:highlight w:val="yellow"/>
        </w:rPr>
        <w:t>). Also they should have a clear concept how authorisation is supposed to work in the application and be able to validate that with the requirements. I’m less concerned about authentication, as it typically is handled by an external component and just kind of plugged in to the application.</w:t>
      </w:r>
    </w:p>
    <w:p w14:paraId="269C314B" w14:textId="77777777" w:rsidR="009B2F06" w:rsidRPr="009B2F06" w:rsidRDefault="009B2F06" w:rsidP="009B2F06">
      <w:pPr>
        <w:rPr>
          <w:highlight w:val="yellow"/>
        </w:rPr>
      </w:pPr>
      <w:r w:rsidRPr="009B2F06">
        <w:rPr>
          <w:highlight w:val="yellow"/>
        </w:rPr>
        <w:t>I would put less emphasis on for example session handling (unless you do that in your application, which you shouldn’t) and cryptography (rarely needed). Proper configuration of cookies, secured connections etc. are important, but luckily they can be relatively easily fixed if the team doesn’t get them right already during development.</w:t>
      </w:r>
    </w:p>
    <w:p w14:paraId="511BCA62" w14:textId="77777777" w:rsidR="009B2F06" w:rsidRPr="009B2F06" w:rsidRDefault="009B2F06" w:rsidP="009B2F06">
      <w:pPr>
        <w:rPr>
          <w:highlight w:val="yellow"/>
        </w:rPr>
      </w:pPr>
    </w:p>
    <w:p w14:paraId="4CFACB5B" w14:textId="322FFE06" w:rsidR="009B2F06" w:rsidRPr="009B2F06" w:rsidRDefault="009B2F06" w:rsidP="009B2F06">
      <w:r w:rsidRPr="009B2F06">
        <w:rPr>
          <w:highlight w:val="yellow"/>
        </w:rPr>
        <w:t xml:space="preserve">As for ASVS, would it make sense to somehow categorize verification items based on where they are (or should be) handled, e.g. infrastructure, middleware, program code, centralised libraries </w:t>
      </w:r>
      <w:proofErr w:type="spellStart"/>
      <w:r w:rsidRPr="009B2F06">
        <w:rPr>
          <w:highlight w:val="yellow"/>
        </w:rPr>
        <w:t>etc</w:t>
      </w:r>
      <w:proofErr w:type="spellEnd"/>
      <w:r w:rsidRPr="009B2F06">
        <w:rPr>
          <w:highlight w:val="yellow"/>
        </w:rPr>
        <w:t xml:space="preserve">? </w:t>
      </w:r>
      <w:proofErr w:type="gramStart"/>
      <w:r w:rsidRPr="009B2F06">
        <w:rPr>
          <w:highlight w:val="yellow"/>
        </w:rPr>
        <w:t>Or maybe as part of the ASVS itself, but as a supplemental guide?</w:t>
      </w:r>
      <w:proofErr w:type="gramEnd"/>
      <w:r w:rsidRPr="009B2F06">
        <w:rPr>
          <w:highlight w:val="yellow"/>
        </w:rPr>
        <w:t xml:space="preserve"> I can help with this, although it is obvious that there’s no one single categorisation as it depends on what technology is used and how. But I still assert that typically a software development team should only consider a subset of the verification items, </w:t>
      </w:r>
      <w:proofErr w:type="gramStart"/>
      <w:r w:rsidRPr="009B2F06">
        <w:rPr>
          <w:highlight w:val="yellow"/>
        </w:rPr>
        <w:t>while other items are considered by other teams</w:t>
      </w:r>
      <w:proofErr w:type="gramEnd"/>
      <w:r w:rsidRPr="009B2F06">
        <w:rPr>
          <w:highlight w:val="yellow"/>
        </w:rPr>
        <w:t xml:space="preserve"> (e.g. infra).</w:t>
      </w:r>
    </w:p>
    <w:p w14:paraId="05DE7F5B" w14:textId="77777777" w:rsidR="00273F89" w:rsidRDefault="00273F89" w:rsidP="00273F89">
      <w:pPr>
        <w:pStyle w:val="Heading2"/>
      </w:pPr>
      <w:r>
        <w:lastRenderedPageBreak/>
        <w:t>Case Studies</w:t>
      </w:r>
    </w:p>
    <w:p w14:paraId="576C383E" w14:textId="43C879E9" w:rsidR="00273F89" w:rsidRDefault="00273F89" w:rsidP="00273F89">
      <w:pPr>
        <w:pStyle w:val="Heading3"/>
      </w:pPr>
      <w:r>
        <w:t>Case Study 1: Developers building a secure product</w:t>
      </w:r>
    </w:p>
    <w:p w14:paraId="6DB69430" w14:textId="77777777" w:rsidR="00273F89" w:rsidRDefault="00273F89" w:rsidP="00273F89">
      <w:pPr>
        <w:pStyle w:val="Heading3"/>
      </w:pPr>
      <w:r>
        <w:t>TBA</w:t>
      </w:r>
    </w:p>
    <w:p w14:paraId="105FE456" w14:textId="77777777" w:rsidR="00273F89" w:rsidRDefault="00273F89" w:rsidP="00273F89">
      <w:pPr>
        <w:pStyle w:val="Heading3"/>
      </w:pPr>
      <w:r>
        <w:t>Case Study 1: As an internal secure coding checklist</w:t>
      </w:r>
    </w:p>
    <w:p w14:paraId="49C76420" w14:textId="77777777" w:rsidR="00273F89" w:rsidRDefault="00273F89" w:rsidP="00273F89">
      <w:pPr>
        <w:pStyle w:val="Heading3"/>
      </w:pPr>
      <w:r>
        <w:t>TBA</w:t>
      </w:r>
    </w:p>
    <w:p w14:paraId="0158F1E7" w14:textId="77777777" w:rsidR="00273F89" w:rsidRDefault="00273F89" w:rsidP="00273F89">
      <w:pPr>
        <w:pStyle w:val="Heading3"/>
      </w:pPr>
      <w:r>
        <w:t>Case Study 3: As a secure code review verification checklist</w:t>
      </w:r>
    </w:p>
    <w:p w14:paraId="4C44C8F7" w14:textId="77777777" w:rsidR="00273F89" w:rsidRDefault="00273F89" w:rsidP="00273F89">
      <w:pPr>
        <w:pStyle w:val="Heading3"/>
      </w:pPr>
      <w:r>
        <w:t>TBA</w:t>
      </w:r>
    </w:p>
    <w:bookmarkEnd w:id="9"/>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5" w:name="_Toc419822106"/>
      <w:r>
        <w:br w:type="page"/>
      </w:r>
    </w:p>
    <w:p w14:paraId="243C5414" w14:textId="6DE7B71C" w:rsidR="00273F89" w:rsidRDefault="00273F89" w:rsidP="00EE2DCA">
      <w:pPr>
        <w:pStyle w:val="Heading1"/>
      </w:pPr>
      <w:bookmarkStart w:id="16" w:name="_Toc419822122"/>
      <w:r>
        <w:lastRenderedPageBreak/>
        <w:t>Certifying software has achieved a verification level</w:t>
      </w:r>
    </w:p>
    <w:p w14:paraId="125B2D38" w14:textId="65A9D630" w:rsidR="00C41D1D" w:rsidRDefault="00254115" w:rsidP="00C41D1D">
      <w:pPr>
        <w:pStyle w:val="Heading2"/>
      </w:pPr>
      <w:r>
        <w:t>Guidance</w:t>
      </w:r>
      <w:r w:rsidR="00C41D1D">
        <w:t xml:space="preserve"> for </w:t>
      </w:r>
      <w:r w:rsidR="0007205A">
        <w:t>organisations wishing to have a verification certified</w:t>
      </w:r>
    </w:p>
    <w:p w14:paraId="70D549DF" w14:textId="71D3EFB6" w:rsidR="0007205A" w:rsidRDefault="0007205A" w:rsidP="0007205A">
      <w:r>
        <w:t xml:space="preserve">Organisations may wish to certify that their software is compliant with the Application Security Verification Standard or has passed a particular verification level. </w:t>
      </w:r>
    </w:p>
    <w:p w14:paraId="4CDCBFF3" w14:textId="4B99504D" w:rsidR="0007205A" w:rsidRDefault="0007205A" w:rsidP="0007205A">
      <w:r>
        <w:t xml:space="preserve">OWASP currently does not certify any vendors, verifiers or software. All such certifications are currently not officially vetted, registered, or certified by OWASP, so an organisation relying upon such a view needs to cautious of the trust placed </w:t>
      </w:r>
      <w:r w:rsidR="00D6478F">
        <w:t>in any third party reliance</w:t>
      </w:r>
      <w:r>
        <w:t>.</w:t>
      </w:r>
    </w:p>
    <w:p w14:paraId="4BBCA877" w14:textId="1AAA5B77" w:rsidR="0007205A" w:rsidRDefault="0007205A" w:rsidP="00C41D1D">
      <w:pPr>
        <w:pStyle w:val="Heading2"/>
      </w:pPr>
      <w:r>
        <w:t>Guidance for certifying organisations</w:t>
      </w:r>
    </w:p>
    <w:p w14:paraId="51516818" w14:textId="77777777" w:rsidR="0007205A" w:rsidRDefault="0007205A" w:rsidP="0007205A">
      <w:r>
        <w:t xml:space="preserve">The Application Security Verification Standard is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75E9F8CB" w14:textId="4E96346E" w:rsidR="00283E92" w:rsidRDefault="00283E92" w:rsidP="00283E92">
      <w:r>
        <w:t xml:space="preserve">Historically, penetration testing and secure code reviews have included issues “by exception” – that is only failed issues appear in the </w:t>
      </w:r>
      <w:r w:rsidR="00365D37">
        <w:t xml:space="preserve">final </w:t>
      </w:r>
      <w:r>
        <w:t xml:space="preserve">report. A certifying organisation must include in </w:t>
      </w:r>
      <w:r w:rsidR="00365D37">
        <w:t>any</w:t>
      </w:r>
      <w:r>
        <w:t xml:space="preserve"> report a summary of verification findings, including passed and failed tests, with clear indications of how to resolve the failed tests</w:t>
      </w:r>
      <w:r w:rsidR="0087621B">
        <w:t xml:space="preserve">. </w:t>
      </w:r>
    </w:p>
    <w:p w14:paraId="7F1540B8" w14:textId="25B6505D" w:rsidR="0087621B" w:rsidRDefault="0087621B" w:rsidP="00283E92">
      <w:r>
        <w:t>Keeping detailed work papers</w:t>
      </w:r>
      <w:r w:rsidR="00365D37">
        <w:t>, screenshots or movies, scripts to reliably and repeatedly exploit an issue,</w:t>
      </w:r>
      <w:r>
        <w:t xml:space="preserve"> </w:t>
      </w:r>
      <w:r w:rsidR="00365D37">
        <w:t>and</w:t>
      </w:r>
      <w:r>
        <w:t xml:space="preserve"> electronic records of </w:t>
      </w:r>
      <w:r w:rsidR="00365D37">
        <w:t xml:space="preserve">testing, such as an intercepting proxy save file and associated notes such as a clean up list, </w:t>
      </w:r>
      <w:r>
        <w:t>is considered standard industry practice. It is not sufficient to simply run a tool and report on the failures; this does not provide sufficient evidence that all issues at a certifying level have been tested and tested thoroughly</w:t>
      </w:r>
      <w:r w:rsidR="00365D37">
        <w:t xml:space="preserve"> and effectively</w:t>
      </w:r>
      <w:r>
        <w:t xml:space="preserve">. </w:t>
      </w:r>
      <w:r w:rsidR="00365D37">
        <w:t>In case of dispute, t</w:t>
      </w:r>
      <w:r>
        <w:t xml:space="preserve">here should be sufficient evidence to demonstrate each and every verified requirement has indeed been tested. </w:t>
      </w:r>
    </w:p>
    <w:p w14:paraId="7BF73352" w14:textId="2B2212BF" w:rsidR="00C41D1D" w:rsidRDefault="00C41D1D" w:rsidP="00C41D1D">
      <w:pPr>
        <w:pStyle w:val="Heading2"/>
      </w:pPr>
      <w:r>
        <w:t>The role of automated penetration testing tools</w:t>
      </w:r>
    </w:p>
    <w:p w14:paraId="098506D0" w14:textId="7A055A85" w:rsidR="00590417" w:rsidRDefault="00C41D1D" w:rsidP="00273F89">
      <w:r>
        <w:t xml:space="preserve">Automated penetration tools are encouraged to provide coverage and to </w:t>
      </w:r>
      <w:r w:rsidR="00590417">
        <w:t xml:space="preserve">exercise as many parameters as possible with many different forms of malicious inputs. </w:t>
      </w:r>
      <w:r>
        <w:t xml:space="preserve"> </w:t>
      </w:r>
    </w:p>
    <w:p w14:paraId="329683B7" w14:textId="0A6BB71A" w:rsidR="00C41D1D" w:rsidRDefault="00590417" w:rsidP="00273F89">
      <w:r>
        <w:t xml:space="preserve">It is not possible to complete ASVS verification using automated penetration testing tools alone. Outside of L1 requirements, </w:t>
      </w:r>
      <w:r w:rsidR="00283E92">
        <w:t xml:space="preserve">the majority of </w:t>
      </w:r>
      <w:r>
        <w:t xml:space="preserve">requirements are not amenable to automated penetration testing.  </w:t>
      </w:r>
      <w:r w:rsidR="00C41D1D">
        <w:t xml:space="preserve"> </w:t>
      </w:r>
    </w:p>
    <w:p w14:paraId="5535F151" w14:textId="30D035DC" w:rsidR="00C41D1D" w:rsidRDefault="00C41D1D" w:rsidP="00590417">
      <w:pPr>
        <w:pStyle w:val="Heading2"/>
      </w:pPr>
      <w:r>
        <w:t>The role of automated secure code review tools</w:t>
      </w:r>
    </w:p>
    <w:p w14:paraId="7F4FBB45" w14:textId="41C8CE7D" w:rsidR="00C41D1D" w:rsidRDefault="00C41D1D" w:rsidP="00273F89">
      <w:r>
        <w:t xml:space="preserve">Automated secure code review tools, whether hybrid, interactive or static analysis, is encouraged to provide coverage and to ensure that issues that can be discovered </w:t>
      </w:r>
      <w:r>
        <w:lastRenderedPageBreak/>
        <w:t>automatically can be communicated immediately to developers without waiting for a full manual code review</w:t>
      </w:r>
      <w:r w:rsidR="00590417">
        <w:t xml:space="preserve">. </w:t>
      </w:r>
    </w:p>
    <w:p w14:paraId="4FA6628F" w14:textId="4F36F542" w:rsidR="00590417" w:rsidRDefault="00590417" w:rsidP="00273F89">
      <w:r>
        <w:t>It is not possible to complete ASVS verification using automated secure code review tools alone.</w:t>
      </w:r>
      <w:r w:rsidRPr="00590417">
        <w:t xml:space="preserve"> </w:t>
      </w:r>
      <w:r>
        <w:t xml:space="preserve">Outside of L1 requirements, </w:t>
      </w:r>
      <w:r w:rsidR="00283E92">
        <w:t>the majority of</w:t>
      </w:r>
      <w:r>
        <w:t xml:space="preserve"> requirements are not amenable to automated source code review.   </w:t>
      </w:r>
    </w:p>
    <w:p w14:paraId="7335F9FA" w14:textId="1005EB23" w:rsidR="00590417" w:rsidRDefault="00590417" w:rsidP="00590417">
      <w:pPr>
        <w:pStyle w:val="Heading2"/>
      </w:pPr>
      <w:r>
        <w:t>The role of penetration testing</w:t>
      </w:r>
    </w:p>
    <w:p w14:paraId="2BD89A7A" w14:textId="7CDBC6D1" w:rsidR="00590417" w:rsidRDefault="00590417" w:rsidP="00590417">
      <w:r>
        <w:t xml:space="preserve">The Application Security Verification Standard at Level 1 is a thorough checklist for penetration testing, and should be seen as the minimum required in the industry today, rather than simplistic Top 10 reviews. However, the ASVS is designed to be </w:t>
      </w:r>
      <w:proofErr w:type="gramStart"/>
      <w:r>
        <w:t>an open</w:t>
      </w:r>
      <w:proofErr w:type="gramEnd"/>
      <w:r>
        <w:t xml:space="preserve"> book verification.</w:t>
      </w:r>
    </w:p>
    <w:p w14:paraId="33A8FAE5" w14:textId="5049D6A7" w:rsidR="00C41D1D" w:rsidRDefault="00590417" w:rsidP="00590417">
      <w:r>
        <w:t>G</w:t>
      </w:r>
      <w:r w:rsidR="00C41D1D">
        <w:t xml:space="preserve">enerally, it is possible to perform a manual penetration test and be able to </w:t>
      </w:r>
      <w:r>
        <w:t>verify</w:t>
      </w:r>
      <w:r w:rsidR="00C41D1D">
        <w:t xml:space="preserve"> all L1 issues without requiring access to source code, but this is not leading practice. </w:t>
      </w:r>
      <w:r>
        <w:t xml:space="preserve">L2 requires at least some access to developers, documentation, code, and authenticated access to the system. Penetration testing at Level 3 is not </w:t>
      </w:r>
      <w:proofErr w:type="gramStart"/>
      <w:r>
        <w:t>possible,</w:t>
      </w:r>
      <w:proofErr w:type="gramEnd"/>
      <w:r>
        <w:t xml:space="preserve"> as most of the additional issues are to do with system configuration, malicious code review, threat modelling, and other non-penetration testing artefacts. </w:t>
      </w:r>
    </w:p>
    <w:p w14:paraId="4FAA26BB" w14:textId="77777777" w:rsidR="00C41D1D" w:rsidRDefault="00C41D1D" w:rsidP="00273F89"/>
    <w:p w14:paraId="469E2B81" w14:textId="77777777" w:rsidR="00EE2DCA" w:rsidRDefault="00EE2DCA" w:rsidP="00EE2DCA">
      <w:pPr>
        <w:pStyle w:val="Heading1"/>
      </w:pPr>
      <w:r>
        <w:lastRenderedPageBreak/>
        <w:t>Where to go from here</w:t>
      </w:r>
      <w:bookmarkEnd w:id="16"/>
    </w:p>
    <w:p w14:paraId="3CF7CBAE" w14:textId="77777777" w:rsidR="00EE2DCA" w:rsidRPr="00BD5F80" w:rsidRDefault="00EE2DCA" w:rsidP="00EE2DCA">
      <w:r w:rsidRPr="00BD5F80">
        <w:t xml:space="preserve">The OWASP ASVS is a living document. If you are performing </w:t>
      </w:r>
      <w:proofErr w:type="gramStart"/>
      <w:r w:rsidRPr="00BD5F80">
        <w:t>an application</w:t>
      </w:r>
      <w:proofErr w:type="gramEnd"/>
      <w:r w:rsidRPr="00BD5F80">
        <w:t xml:space="preserve"> security verification according to this standard, then you should always review the articles that can be found on the OWASP ASVS project page.</w:t>
      </w:r>
    </w:p>
    <w:p w14:paraId="094DA78F" w14:textId="60F8D370" w:rsidR="00EE2DCA" w:rsidRDefault="00EE2DCA" w:rsidP="00EE2DCA">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w:t>
      </w:r>
      <w:hyperlink r:id="rId13" w:history="1">
        <w:r w:rsidR="00283E92" w:rsidRPr="00A14F4E">
          <w:rPr>
            <w:rStyle w:val="Hyperlink"/>
          </w:rPr>
          <w:t>http://www.owasp.org/index.php/ASVS</w:t>
        </w:r>
      </w:hyperlink>
      <w:r w:rsidR="00283E92">
        <w:t xml:space="preserve"> </w:t>
      </w:r>
      <w:r>
        <w:t xml:space="preserve"> </w:t>
      </w:r>
    </w:p>
    <w:p w14:paraId="1CFD325F" w14:textId="0772FBF9" w:rsidR="008E48DF" w:rsidRDefault="008E48DF" w:rsidP="00EE2DCA">
      <w:pPr>
        <w:rPr>
          <w:ins w:id="17" w:author="Glenn ten Cate" w:date="2015-07-17T21:11:00Z"/>
        </w:rPr>
      </w:pPr>
      <w:ins w:id="18" w:author="Glenn ten Cate" w:date="2015-07-17T21:11:00Z">
        <w:r>
          <w:t xml:space="preserve">OWASP has </w:t>
        </w:r>
      </w:ins>
      <w:ins w:id="19" w:author="Glenn ten Cate" w:date="2015-07-17T21:13:00Z">
        <w:r>
          <w:t xml:space="preserve">a </w:t>
        </w:r>
      </w:ins>
      <w:ins w:id="20" w:author="Glenn ten Cate" w:date="2015-07-17T21:11:00Z">
        <w:r>
          <w:t>project called Security Knowledge Framework. This project has implemented the ASVS</w:t>
        </w:r>
      </w:ins>
      <w:ins w:id="21" w:author="Glenn ten Cate" w:date="2015-07-17T21:13:00Z">
        <w:r>
          <w:t xml:space="preserve"> document and created</w:t>
        </w:r>
      </w:ins>
      <w:ins w:id="22" w:author="Glenn ten Cate" w:date="2015-07-17T21:11:00Z">
        <w:r>
          <w:t xml:space="preserve"> knowledge base</w:t>
        </w:r>
      </w:ins>
      <w:ins w:id="23" w:author="Glenn ten Cate" w:date="2015-07-17T21:14:00Z">
        <w:r>
          <w:t xml:space="preserve"> items and code examples</w:t>
        </w:r>
      </w:ins>
      <w:ins w:id="24" w:author="Glenn ten Cate" w:date="2015-07-17T21:11:00Z">
        <w:r>
          <w:t xml:space="preserve"> for a developer on giving more </w:t>
        </w:r>
        <w:proofErr w:type="gramStart"/>
        <w:r>
          <w:t>context</w:t>
        </w:r>
        <w:proofErr w:type="gramEnd"/>
        <w:r>
          <w:t xml:space="preserve"> to an ASVS item and explaining the approach a developer should take to implement it in a secure manner. </w:t>
        </w:r>
      </w:ins>
      <w:ins w:id="25" w:author="Glenn ten Cate" w:date="2015-07-17T21:14:00Z">
        <w:r>
          <w:t xml:space="preserve"> The OWASP SKF project page can be found here </w:t>
        </w:r>
      </w:ins>
      <w:ins w:id="26" w:author="Glenn ten Cate" w:date="2015-07-17T21:15:00Z">
        <w:r w:rsidRPr="008E48DF">
          <w:t>https://www.owasp.org/index.php/OWASP_Security_Knowledge_Framework</w:t>
        </w:r>
      </w:ins>
    </w:p>
    <w:p w14:paraId="0321C828" w14:textId="77777777" w:rsidR="00EE2DCA" w:rsidRDefault="00EE2DCA" w:rsidP="00EE2DCA">
      <w:r>
        <w:t xml:space="preserve">The following OWASP projects are most likely to be useful to users/adopters of this </w:t>
      </w:r>
      <w:proofErr w:type="gramStart"/>
      <w:r>
        <w:t>standard</w:t>
      </w:r>
      <w:proofErr w:type="gramEnd"/>
      <w:r>
        <w:t xml:space="preserve">: </w:t>
      </w:r>
    </w:p>
    <w:p w14:paraId="678E8E04" w14:textId="005B94EC" w:rsidR="00D6478F" w:rsidRPr="00BD5F80" w:rsidRDefault="00D6478F" w:rsidP="00D6478F">
      <w:pPr>
        <w:pStyle w:val="ListParagraph"/>
      </w:pPr>
      <w:r w:rsidRPr="00BD5F80">
        <w:rPr>
          <w:rFonts w:hint="eastAsia"/>
        </w:rPr>
        <w:t>OWASP Testing Guide</w:t>
      </w:r>
      <w:r>
        <w:rPr>
          <w:lang w:val="en-US"/>
        </w:rPr>
        <w:br/>
      </w:r>
      <w:hyperlink r:id="rId14" w:history="1">
        <w:r>
          <w:rPr>
            <w:rStyle w:val="Hyperlink"/>
          </w:rPr>
          <w:t>https://www.owasp.org/index.php/OWASP_Testing_Project</w:t>
        </w:r>
      </w:hyperlink>
      <w:r>
        <w:rPr>
          <w:lang w:val="en-US"/>
        </w:rPr>
        <w:t xml:space="preserve"> </w:t>
      </w:r>
      <w:r w:rsidRPr="00BD5F80">
        <w:rPr>
          <w:rFonts w:hint="eastAsia"/>
        </w:rPr>
        <w:t xml:space="preserve"> </w:t>
      </w:r>
    </w:p>
    <w:p w14:paraId="42086AA4" w14:textId="72E61402" w:rsidR="00EE2DCA" w:rsidRPr="00BD5F80" w:rsidRDefault="00D6478F" w:rsidP="00D6478F">
      <w:pPr>
        <w:pStyle w:val="ListParagraph"/>
      </w:pPr>
      <w:r>
        <w:rPr>
          <w:rFonts w:hint="eastAsia"/>
        </w:rPr>
        <w:t xml:space="preserve">OWASP Code Review Guide </w:t>
      </w:r>
      <w:hyperlink r:id="rId15" w:history="1">
        <w:r w:rsidR="00EE2DCA" w:rsidRPr="00856EAB">
          <w:rPr>
            <w:rStyle w:val="Hyperlink"/>
            <w:rFonts w:hint="eastAsia"/>
          </w:rPr>
          <w:t>http://www.owasp.org/index.php/Category:OWASP_Code_Review_Project</w:t>
        </w:r>
      </w:hyperlink>
      <w:r w:rsidR="00EE2DCA">
        <w:rPr>
          <w:lang w:val="en-US"/>
        </w:rPr>
        <w:t xml:space="preserve"> </w:t>
      </w:r>
      <w:r w:rsidR="00EE2DCA" w:rsidRPr="00BD5F80">
        <w:rPr>
          <w:rFonts w:hint="eastAsia"/>
        </w:rPr>
        <w:t xml:space="preserve"> </w:t>
      </w:r>
    </w:p>
    <w:p w14:paraId="546CC5D9" w14:textId="246D4342" w:rsidR="00D6478F" w:rsidRDefault="00D6478F" w:rsidP="00D6478F">
      <w:pPr>
        <w:pStyle w:val="ListParagraph"/>
      </w:pPr>
      <w:r>
        <w:t xml:space="preserve">OWASP Cheat Sheets </w:t>
      </w:r>
    </w:p>
    <w:p w14:paraId="0EBA0E26" w14:textId="12BD931C" w:rsidR="00D6478F" w:rsidRPr="00D6478F" w:rsidRDefault="00D6478F" w:rsidP="00D6478F">
      <w:pPr>
        <w:pStyle w:val="ListParagraph"/>
      </w:pPr>
      <w:r>
        <w:t>OWASP Proactive Controls</w:t>
      </w:r>
    </w:p>
    <w:p w14:paraId="0DC161B5" w14:textId="4ECE09A3" w:rsidR="00D6478F" w:rsidRPr="00D6478F" w:rsidRDefault="00D6478F" w:rsidP="00D6478F">
      <w:pPr>
        <w:pStyle w:val="ListParagraph"/>
      </w:pPr>
      <w:r>
        <w:t xml:space="preserve">OWASP Top 10 </w:t>
      </w:r>
    </w:p>
    <w:p w14:paraId="2B649D2D" w14:textId="77777777" w:rsidR="00EE2DCA" w:rsidRDefault="00EE2DCA" w:rsidP="00D6478F">
      <w:pPr>
        <w:pStyle w:val="ListParagraph"/>
      </w:pPr>
      <w:r>
        <w:rPr>
          <w:lang w:val="en-US"/>
        </w:rPr>
        <w:t xml:space="preserve">OWASP Mobile Top 10 </w:t>
      </w:r>
      <w:r>
        <w:rPr>
          <w:lang w:val="en-US"/>
        </w:rPr>
        <w:br/>
      </w:r>
      <w:hyperlink r:id="rId16" w:history="1">
        <w:r w:rsidRPr="00385117">
          <w:rPr>
            <w:rStyle w:val="Hyperlink"/>
          </w:rPr>
          <w:t>https://www.owasp.org/index.php/Projects/OWASP_Mobile_Security_Project_-_Top_Ten_Mobile_Risks</w:t>
        </w:r>
      </w:hyperlink>
    </w:p>
    <w:p w14:paraId="0DBEF457" w14:textId="4C830BBC" w:rsidR="00EE2DCA" w:rsidRDefault="00EE2DCA" w:rsidP="00EE2DCA">
      <w:r>
        <w:t xml:space="preserve">Similarly, the following </w:t>
      </w:r>
      <w:r w:rsidR="00D6478F">
        <w:t>w</w:t>
      </w:r>
      <w:r>
        <w:t xml:space="preserve">eb sites are most likely to be useful to users/adopters of this standard: </w:t>
      </w:r>
    </w:p>
    <w:p w14:paraId="71B05B02" w14:textId="77777777" w:rsidR="00EE2DCA" w:rsidRDefault="00EE2DCA" w:rsidP="00EE2DCA">
      <w:pPr>
        <w:pStyle w:val="ListParagraph"/>
        <w:numPr>
          <w:ilvl w:val="0"/>
          <w:numId w:val="1"/>
        </w:numPr>
      </w:pPr>
      <w:r>
        <w:rPr>
          <w:rFonts w:hint="eastAsia"/>
        </w:rPr>
        <w:t xml:space="preserve">OWASP - </w:t>
      </w:r>
      <w:hyperlink r:id="rId17" w:history="1">
        <w:r w:rsidRPr="00856EAB">
          <w:rPr>
            <w:rStyle w:val="Hyperlink"/>
            <w:rFonts w:hint="eastAsia"/>
          </w:rPr>
          <w:t>http://www.owasp.org</w:t>
        </w:r>
      </w:hyperlink>
      <w:proofErr w:type="gramStart"/>
      <w:r>
        <w:rPr>
          <w:lang w:val="en-US"/>
        </w:rPr>
        <w:t xml:space="preserve"> </w:t>
      </w:r>
      <w:r>
        <w:rPr>
          <w:rFonts w:hint="eastAsia"/>
        </w:rPr>
        <w:t xml:space="preserve"> </w:t>
      </w:r>
      <w:proofErr w:type="gramEnd"/>
      <w:r>
        <w:rPr>
          <w:lang w:val="en-US"/>
        </w:rPr>
        <w:br/>
        <w:t>Contains thousands of pages of application security related information</w:t>
      </w:r>
    </w:p>
    <w:p w14:paraId="15A05EC7" w14:textId="77777777" w:rsidR="00EE2DCA" w:rsidRDefault="00EE2DCA" w:rsidP="00EE2DCA">
      <w:pPr>
        <w:pStyle w:val="ListParagraph"/>
        <w:numPr>
          <w:ilvl w:val="0"/>
          <w:numId w:val="1"/>
        </w:numPr>
      </w:pPr>
      <w:r>
        <w:rPr>
          <w:rFonts w:hint="eastAsia"/>
        </w:rPr>
        <w:t xml:space="preserve">MITRE Common Weakness Enumeration - </w:t>
      </w:r>
      <w:hyperlink r:id="rId18" w:history="1">
        <w:r w:rsidRPr="00856EAB">
          <w:rPr>
            <w:rStyle w:val="Hyperlink"/>
            <w:rFonts w:hint="eastAsia"/>
          </w:rPr>
          <w:t>http://cwe.mitre.org/</w:t>
        </w:r>
      </w:hyperlink>
      <w:proofErr w:type="gramStart"/>
      <w:r>
        <w:rPr>
          <w:lang w:val="en-US"/>
        </w:rPr>
        <w:t xml:space="preserve"> </w:t>
      </w:r>
      <w:r>
        <w:rPr>
          <w:rFonts w:hint="eastAsia"/>
        </w:rPr>
        <w:t xml:space="preserve"> </w:t>
      </w:r>
      <w:proofErr w:type="gramEnd"/>
      <w:r>
        <w:rPr>
          <w:lang w:val="en-US"/>
        </w:rPr>
        <w:br/>
        <w:t>This site provides a thorough mapping of all known weaknesses present in software</w:t>
      </w:r>
    </w:p>
    <w:p w14:paraId="4460C64B" w14:textId="4C3909F6" w:rsidR="00EE2DCA" w:rsidRDefault="00EE2DCA" w:rsidP="00EE2DCA">
      <w:pPr>
        <w:pStyle w:val="ListParagraph"/>
        <w:numPr>
          <w:ilvl w:val="0"/>
          <w:numId w:val="1"/>
        </w:numPr>
      </w:pPr>
      <w:r>
        <w:rPr>
          <w:rFonts w:hint="eastAsia"/>
        </w:rPr>
        <w:lastRenderedPageBreak/>
        <w:t xml:space="preserve">PCI Security Standards Council - </w:t>
      </w:r>
      <w:hyperlink r:id="rId19" w:history="1">
        <w:r w:rsidRPr="00856EAB">
          <w:rPr>
            <w:rStyle w:val="Hyperlink"/>
            <w:rFonts w:hint="eastAsia"/>
          </w:rPr>
          <w:t>https://www.pcisecuritystandards.org</w:t>
        </w:r>
      </w:hyperlink>
      <w:proofErr w:type="gramStart"/>
      <w:r>
        <w:rPr>
          <w:lang w:val="en-US"/>
        </w:rPr>
        <w:t xml:space="preserve"> </w:t>
      </w:r>
      <w:r>
        <w:rPr>
          <w:rFonts w:hint="eastAsia"/>
        </w:rPr>
        <w:t xml:space="preserve"> </w:t>
      </w:r>
      <w:r>
        <w:rPr>
          <w:lang w:val="en-US"/>
        </w:rPr>
        <w:t xml:space="preserve"> </w:t>
      </w:r>
      <w:r>
        <w:rPr>
          <w:rFonts w:hint="eastAsia"/>
        </w:rPr>
        <w:t xml:space="preserve"> </w:t>
      </w:r>
      <w:proofErr w:type="gramEnd"/>
      <w:r w:rsidR="00D6478F">
        <w:rPr>
          <w:lang w:val="en-US"/>
        </w:rPr>
        <w:br/>
      </w:r>
      <w:r w:rsidR="00D6478F">
        <w:t>Publishers</w:t>
      </w:r>
      <w:r>
        <w:rPr>
          <w:rFonts w:hint="eastAsia"/>
        </w:rPr>
        <w:t xml:space="preserve"> of PCI </w:t>
      </w:r>
      <w:r>
        <w:rPr>
          <w:lang w:val="en-US"/>
        </w:rPr>
        <w:t xml:space="preserve">data security </w:t>
      </w:r>
      <w:r>
        <w:rPr>
          <w:rFonts w:hint="eastAsia"/>
        </w:rPr>
        <w:t>standards, relevant to all organizations processing or holding credit card data</w:t>
      </w:r>
    </w:p>
    <w:p w14:paraId="4FA40875" w14:textId="77777777" w:rsidR="00EE2DCA" w:rsidRDefault="00EE2DCA" w:rsidP="00EE2DCA">
      <w:pPr>
        <w:pStyle w:val="ListParagraph"/>
        <w:numPr>
          <w:ilvl w:val="0"/>
          <w:numId w:val="1"/>
        </w:numPr>
      </w:pPr>
      <w:r>
        <w:rPr>
          <w:rFonts w:hint="eastAsia"/>
        </w:rPr>
        <w:t xml:space="preserve">PCI Data Security Standard (DSS) v3.0 Requirements and Security Assessment Procedures </w:t>
      </w:r>
      <w:hyperlink r:id="rId20" w:history="1">
        <w:r w:rsidRPr="00856EAB">
          <w:rPr>
            <w:rStyle w:val="Hyperlink"/>
            <w:rFonts w:hint="eastAsia"/>
          </w:rPr>
          <w:t>https://www.pcisecuritystandards.org/documents/PCI_DSS_v3.pdf</w:t>
        </w:r>
      </w:hyperlink>
      <w:r>
        <w:rPr>
          <w:lang w:val="en-US"/>
        </w:rPr>
        <w:t xml:space="preserve"> </w:t>
      </w:r>
      <w:r>
        <w:rPr>
          <w:rFonts w:hint="eastAsia"/>
        </w:rPr>
        <w:t xml:space="preserve"> </w:t>
      </w:r>
    </w:p>
    <w:p w14:paraId="315F80C8" w14:textId="5A00122D" w:rsidR="00DF702A" w:rsidRDefault="00DF702A" w:rsidP="00BD5F80">
      <w:pPr>
        <w:pStyle w:val="Heading1"/>
      </w:pPr>
      <w:r>
        <w:lastRenderedPageBreak/>
        <w:t>Detailed Verification Requirements</w:t>
      </w:r>
      <w:bookmarkEnd w:id="15"/>
    </w:p>
    <w:p w14:paraId="3A840595" w14:textId="77777777" w:rsidR="006042A4" w:rsidRDefault="006042A4" w:rsidP="00BD5F80"/>
    <w:p w14:paraId="75D6F779" w14:textId="5A98C164" w:rsidR="006042A4" w:rsidRDefault="005D41AB" w:rsidP="00BD5F80">
      <w:r>
        <w:t xml:space="preserve">V1. </w:t>
      </w:r>
      <w:r>
        <w:tab/>
        <w:t>Architecture, design and threat modelling</w:t>
      </w:r>
    </w:p>
    <w:p w14:paraId="52E0CEB3" w14:textId="64F17D4A" w:rsidR="006042A4" w:rsidRDefault="006042A4" w:rsidP="00BD5F80">
      <w:r>
        <w:t>V2.</w:t>
      </w:r>
      <w:r w:rsidR="00916CD9">
        <w:tab/>
      </w:r>
      <w:r>
        <w:t>Authentication</w:t>
      </w:r>
    </w:p>
    <w:p w14:paraId="156678AE" w14:textId="14079AA8" w:rsidR="006042A4" w:rsidRDefault="006042A4" w:rsidP="00BD5F80">
      <w:r>
        <w:t>V3.</w:t>
      </w:r>
      <w:r w:rsidR="00916CD9">
        <w:tab/>
      </w:r>
      <w:r>
        <w:t xml:space="preserve">Session </w:t>
      </w:r>
      <w:r w:rsidR="005D41AB">
        <w:t>m</w:t>
      </w:r>
      <w:r>
        <w:t>anagement</w:t>
      </w:r>
    </w:p>
    <w:p w14:paraId="173061E9" w14:textId="565639AB" w:rsidR="006042A4" w:rsidRDefault="006042A4" w:rsidP="00BD5F80">
      <w:r>
        <w:t>V4.</w:t>
      </w:r>
      <w:r w:rsidR="00916CD9">
        <w:tab/>
      </w:r>
      <w:r>
        <w:t xml:space="preserve">Access </w:t>
      </w:r>
      <w:r w:rsidR="005D41AB">
        <w:t>c</w:t>
      </w:r>
      <w:r>
        <w:t>ontrol</w:t>
      </w:r>
    </w:p>
    <w:p w14:paraId="3628F20D" w14:textId="373E5CA5" w:rsidR="006042A4" w:rsidRDefault="006042A4" w:rsidP="00BD5F80">
      <w:r>
        <w:t>V5.</w:t>
      </w:r>
      <w:r w:rsidR="00916CD9">
        <w:tab/>
      </w:r>
      <w:r>
        <w:t xml:space="preserve">Malicious </w:t>
      </w:r>
      <w:r w:rsidR="005D41AB">
        <w:t>i</w:t>
      </w:r>
      <w:r>
        <w:t xml:space="preserve">nput </w:t>
      </w:r>
      <w:r w:rsidR="005D41AB">
        <w:t>h</w:t>
      </w:r>
      <w:r>
        <w:t>andling</w:t>
      </w:r>
    </w:p>
    <w:p w14:paraId="5BDA9E5C" w14:textId="063C20E3" w:rsidR="006042A4" w:rsidRDefault="006042A4" w:rsidP="00BD5F80">
      <w:r>
        <w:t>V7.</w:t>
      </w:r>
      <w:r w:rsidR="00916CD9">
        <w:tab/>
      </w:r>
      <w:r>
        <w:t xml:space="preserve">Cryptography at </w:t>
      </w:r>
      <w:r w:rsidR="005D41AB">
        <w:t>r</w:t>
      </w:r>
      <w:r>
        <w:t>est</w:t>
      </w:r>
    </w:p>
    <w:p w14:paraId="6CFA0DC1" w14:textId="44AA1E2F" w:rsidR="006042A4" w:rsidRDefault="006042A4" w:rsidP="00BD5F80">
      <w:r>
        <w:t>V8.</w:t>
      </w:r>
      <w:r w:rsidR="00916CD9">
        <w:tab/>
      </w:r>
      <w:r>
        <w:t xml:space="preserve">Error </w:t>
      </w:r>
      <w:r w:rsidR="005D41AB">
        <w:t>h</w:t>
      </w:r>
      <w:r>
        <w:t xml:space="preserve">andling and </w:t>
      </w:r>
      <w:r w:rsidR="005D41AB">
        <w:t>l</w:t>
      </w:r>
      <w:r>
        <w:t>ogging</w:t>
      </w:r>
    </w:p>
    <w:p w14:paraId="4FEE9940" w14:textId="48134F07" w:rsidR="006042A4" w:rsidRDefault="006042A4" w:rsidP="00BD5F80">
      <w:r>
        <w:t>V9.</w:t>
      </w:r>
      <w:r w:rsidR="00916CD9">
        <w:tab/>
      </w:r>
      <w:r>
        <w:t xml:space="preserve">Data </w:t>
      </w:r>
      <w:r w:rsidR="005D41AB">
        <w:t>p</w:t>
      </w:r>
      <w:r>
        <w:t>rotection</w:t>
      </w:r>
    </w:p>
    <w:p w14:paraId="0F7A1B12" w14:textId="22566800" w:rsidR="006042A4" w:rsidRDefault="006042A4" w:rsidP="00BD5F80">
      <w:r>
        <w:t>V10.</w:t>
      </w:r>
      <w:r w:rsidR="00916CD9">
        <w:tab/>
      </w:r>
      <w:r>
        <w:t>Communications</w:t>
      </w:r>
    </w:p>
    <w:p w14:paraId="5A6D4DD1" w14:textId="15372287" w:rsidR="006042A4" w:rsidRDefault="006042A4" w:rsidP="00BD5F80">
      <w:r>
        <w:t>V11.</w:t>
      </w:r>
      <w:r w:rsidR="00916CD9">
        <w:tab/>
      </w:r>
      <w:r w:rsidR="005D41AB">
        <w:t>HTTP security c</w:t>
      </w:r>
      <w:r>
        <w:t>onfiguration</w:t>
      </w:r>
    </w:p>
    <w:p w14:paraId="2E4F2152" w14:textId="53FF6BDA" w:rsidR="006042A4" w:rsidRDefault="006042A4" w:rsidP="00BD5F80">
      <w:r>
        <w:t>V13.</w:t>
      </w:r>
      <w:r w:rsidR="00916CD9">
        <w:tab/>
      </w:r>
      <w:r>
        <w:t xml:space="preserve">Malicious </w:t>
      </w:r>
      <w:r w:rsidR="005D41AB">
        <w:t>c</w:t>
      </w:r>
      <w:r>
        <w:t>ontrols</w:t>
      </w:r>
    </w:p>
    <w:p w14:paraId="2CBE0AD3" w14:textId="1F87C27C" w:rsidR="006042A4" w:rsidRDefault="006042A4" w:rsidP="00BD5F80">
      <w:r>
        <w:t>V15.</w:t>
      </w:r>
      <w:r w:rsidR="00916CD9">
        <w:tab/>
      </w:r>
      <w:r>
        <w:t xml:space="preserve">Business </w:t>
      </w:r>
      <w:r w:rsidR="005D41AB">
        <w:t>l</w:t>
      </w:r>
      <w:r>
        <w:t>ogic</w:t>
      </w:r>
    </w:p>
    <w:p w14:paraId="11B217CC" w14:textId="3E23E0DA" w:rsidR="006042A4" w:rsidRDefault="006042A4" w:rsidP="00BD5F80">
      <w:r>
        <w:t>V16.</w:t>
      </w:r>
      <w:r w:rsidR="00916CD9">
        <w:tab/>
      </w:r>
      <w:r>
        <w:t xml:space="preserve">File and </w:t>
      </w:r>
      <w:r w:rsidR="005D41AB">
        <w:t>r</w:t>
      </w:r>
      <w:r>
        <w:t>esource</w:t>
      </w:r>
      <w:r w:rsidR="005D41AB">
        <w:t>s</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28EF51DE" w:rsidR="006042A4" w:rsidRDefault="006042A4" w:rsidP="00BD5F80">
      <w:r>
        <w:t>V19.</w:t>
      </w:r>
      <w:r w:rsidR="00916CD9">
        <w:tab/>
      </w:r>
      <w:r w:rsidR="005D41AB">
        <w:t xml:space="preserve">Configuration </w:t>
      </w:r>
      <w:r>
        <w:t>(NEW for 3.0)</w:t>
      </w:r>
    </w:p>
    <w:p w14:paraId="18FEC680" w14:textId="6EB19E27" w:rsidR="005D41AB" w:rsidRDefault="005D41AB" w:rsidP="005D41AB">
      <w:r>
        <w:t>V20.</w:t>
      </w:r>
      <w:r>
        <w:tab/>
        <w:t>Client side Security (NEW for 3.0)</w:t>
      </w:r>
    </w:p>
    <w:p w14:paraId="08D97233" w14:textId="77777777" w:rsidR="005D41AB" w:rsidRDefault="005D41AB" w:rsidP="00BD5F80"/>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27" w:name="_Toc419822107"/>
      <w:r>
        <w:lastRenderedPageBreak/>
        <w:t>V1: Architecture, design and threat modelling</w:t>
      </w:r>
    </w:p>
    <w:p w14:paraId="277B45B6" w14:textId="0875EB2C" w:rsidR="005D41AB" w:rsidRDefault="000C795A" w:rsidP="0093359F">
      <w:pPr>
        <w:pStyle w:val="Heading2"/>
      </w:pPr>
      <w:r>
        <w:t>Control objective</w:t>
      </w:r>
    </w:p>
    <w:p w14:paraId="1C29BE4A" w14:textId="199603DA" w:rsidR="000C795A" w:rsidRDefault="008167CA" w:rsidP="005D41AB">
      <w:r>
        <w:t>TBA</w:t>
      </w:r>
      <w:r w:rsidR="000C795A">
        <w:t xml:space="preserve"> </w:t>
      </w:r>
    </w:p>
    <w:p w14:paraId="1454573C" w14:textId="69961108" w:rsidR="00921EB4" w:rsidRDefault="007752EF" w:rsidP="005D41AB">
      <w:r>
        <w:t xml:space="preserve">Note: </w:t>
      </w:r>
      <w:r w:rsidR="00921EB4">
        <w:t xml:space="preserve">This section has been re-introduced in version 3.0, but is essentially the same architectural controls as version 1.0 of the ASVS. </w:t>
      </w:r>
    </w:p>
    <w:p w14:paraId="63119356" w14:textId="36D2DD02" w:rsidR="00702571" w:rsidRPr="00702571" w:rsidRDefault="000C795A" w:rsidP="0095369F">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1086"/>
        <w:gridCol w:w="5010"/>
        <w:gridCol w:w="805"/>
        <w:gridCol w:w="805"/>
        <w:gridCol w:w="807"/>
        <w:gridCol w:w="723"/>
        <w:tblGridChange w:id="28">
          <w:tblGrid>
            <w:gridCol w:w="1086"/>
            <w:gridCol w:w="5010"/>
            <w:gridCol w:w="805"/>
            <w:gridCol w:w="805"/>
            <w:gridCol w:w="807"/>
            <w:gridCol w:w="723"/>
          </w:tblGrid>
        </w:tblGridChange>
      </w:tblGrid>
      <w:tr w:rsidR="005D41AB" w:rsidRPr="0002304C" w14:paraId="5BA3D89D" w14:textId="77777777" w:rsidTr="008376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8" w:type="pct"/>
            <w:tcBorders>
              <w:top w:val="none" w:sz="0" w:space="0" w:color="auto"/>
              <w:left w:val="none" w:sz="0" w:space="0" w:color="auto"/>
              <w:right w:val="none" w:sz="0" w:space="0" w:color="auto"/>
            </w:tcBorders>
          </w:tcPr>
          <w:p w14:paraId="6561AEFE" w14:textId="46292D1E" w:rsidR="005D41AB" w:rsidRPr="0002304C" w:rsidRDefault="0093359F" w:rsidP="0002304C">
            <w:pPr>
              <w:pStyle w:val="TableHeading"/>
            </w:pPr>
            <w:r w:rsidRPr="0002304C">
              <w:t>#</w:t>
            </w:r>
          </w:p>
        </w:tc>
        <w:tc>
          <w:tcPr>
            <w:tcW w:w="2712" w:type="pct"/>
            <w:tcBorders>
              <w:top w:val="none" w:sz="0" w:space="0" w:color="auto"/>
              <w:left w:val="none" w:sz="0" w:space="0" w:color="auto"/>
              <w:right w:val="none" w:sz="0" w:space="0" w:color="auto"/>
            </w:tcBorders>
            <w:vAlign w:val="center"/>
          </w:tcPr>
          <w:p w14:paraId="6F832428" w14:textId="77777777" w:rsidR="005D41AB" w:rsidRPr="0002304C" w:rsidRDefault="005D41AB" w:rsidP="0002304C">
            <w:pPr>
              <w:pStyle w:val="TableHeading"/>
              <w:cnfStyle w:val="100000000000" w:firstRow="1" w:lastRow="0" w:firstColumn="0" w:lastColumn="0" w:oddVBand="0" w:evenVBand="0" w:oddHBand="0" w:evenHBand="0" w:firstRowFirstColumn="0" w:firstRowLastColumn="0" w:lastRowFirstColumn="0" w:lastRowLastColumn="0"/>
            </w:pPr>
            <w:r w:rsidRPr="0002304C">
              <w:t>Description</w:t>
            </w:r>
          </w:p>
        </w:tc>
        <w:tc>
          <w:tcPr>
            <w:tcW w:w="436" w:type="pct"/>
            <w:tcBorders>
              <w:top w:val="none" w:sz="0" w:space="0" w:color="auto"/>
              <w:left w:val="none" w:sz="0" w:space="0" w:color="auto"/>
              <w:right w:val="none" w:sz="0" w:space="0" w:color="auto"/>
            </w:tcBorders>
            <w:vAlign w:val="center"/>
          </w:tcPr>
          <w:p w14:paraId="150F033A"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36" w:type="pct"/>
            <w:tcBorders>
              <w:top w:val="none" w:sz="0" w:space="0" w:color="auto"/>
              <w:left w:val="none" w:sz="0" w:space="0" w:color="auto"/>
              <w:right w:val="none" w:sz="0" w:space="0" w:color="auto"/>
            </w:tcBorders>
            <w:vAlign w:val="center"/>
          </w:tcPr>
          <w:p w14:paraId="7BFB82BC"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37" w:type="pct"/>
            <w:tcBorders>
              <w:top w:val="none" w:sz="0" w:space="0" w:color="auto"/>
              <w:left w:val="none" w:sz="0" w:space="0" w:color="auto"/>
              <w:right w:val="none" w:sz="0" w:space="0" w:color="auto"/>
            </w:tcBorders>
            <w:vAlign w:val="center"/>
          </w:tcPr>
          <w:p w14:paraId="7AD36F1D"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391" w:type="pct"/>
            <w:tcBorders>
              <w:top w:val="none" w:sz="0" w:space="0" w:color="auto"/>
              <w:left w:val="none" w:sz="0" w:space="0" w:color="auto"/>
              <w:right w:val="none" w:sz="0" w:space="0" w:color="auto"/>
            </w:tcBorders>
            <w:vAlign w:val="center"/>
          </w:tcPr>
          <w:p w14:paraId="1C5A9F74"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432D81" w:rsidRPr="0093359F" w14:paraId="0B39B45F" w14:textId="77777777" w:rsidTr="0083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Borders>
              <w:left w:val="none" w:sz="0" w:space="0" w:color="auto"/>
            </w:tcBorders>
          </w:tcPr>
          <w:p w14:paraId="37B9F712" w14:textId="7DFD331D" w:rsidR="00432D81" w:rsidRPr="0002304C" w:rsidRDefault="00432D81" w:rsidP="0002304C">
            <w:pPr>
              <w:pStyle w:val="TableHeading"/>
            </w:pPr>
            <w:r w:rsidRPr="0002304C">
              <w:t>V1.1</w:t>
            </w:r>
          </w:p>
        </w:tc>
        <w:tc>
          <w:tcPr>
            <w:tcW w:w="2712" w:type="pct"/>
            <w:shd w:val="clear" w:color="auto" w:fill="auto"/>
            <w:vAlign w:val="center"/>
          </w:tcPr>
          <w:p w14:paraId="744846ED" w14:textId="25B5486A"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application components (either individual or groups of source files, libraries, and/or </w:t>
            </w:r>
            <w:del w:id="29" w:author="Glenn ten Cate" w:date="2015-07-17T22:12:00Z">
              <w:r w:rsidRPr="007752EF" w:rsidDel="004128E4">
                <w:delText>executables</w:delText>
              </w:r>
            </w:del>
            <w:ins w:id="30" w:author="Glenn ten Cate" w:date="2015-07-17T22:12:00Z">
              <w:r w:rsidR="004128E4" w:rsidRPr="007752EF">
                <w:t>executable</w:t>
              </w:r>
            </w:ins>
            <w:r w:rsidRPr="007752EF">
              <w:t>) that are present in the application are identified.</w:t>
            </w:r>
          </w:p>
        </w:tc>
        <w:tc>
          <w:tcPr>
            <w:tcW w:w="436" w:type="pct"/>
            <w:shd w:val="clear" w:color="auto" w:fill="FFC000"/>
            <w:vAlign w:val="center"/>
          </w:tcPr>
          <w:p w14:paraId="13D5E6B0" w14:textId="60F4FD28"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36" w:type="pct"/>
            <w:shd w:val="clear" w:color="auto" w:fill="92D050"/>
            <w:vAlign w:val="center"/>
          </w:tcPr>
          <w:p w14:paraId="0FFFB9B1" w14:textId="24BDB56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37" w:type="pct"/>
            <w:shd w:val="clear" w:color="auto" w:fill="00B0F0"/>
            <w:vAlign w:val="center"/>
          </w:tcPr>
          <w:p w14:paraId="60838747" w14:textId="5551E8F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391" w:type="pct"/>
            <w:shd w:val="clear" w:color="auto" w:fill="E2EFD9" w:themeFill="accent6" w:themeFillTint="33"/>
            <w:vAlign w:val="center"/>
          </w:tcPr>
          <w:p w14:paraId="30E98FAD"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4CA0C374" w14:textId="77777777" w:rsidTr="00837621">
        <w:tc>
          <w:tcPr>
            <w:cnfStyle w:val="001000000000" w:firstRow="0" w:lastRow="0" w:firstColumn="1" w:lastColumn="0" w:oddVBand="0" w:evenVBand="0" w:oddHBand="0" w:evenHBand="0" w:firstRowFirstColumn="0" w:firstRowLastColumn="0" w:lastRowFirstColumn="0" w:lastRowLastColumn="0"/>
            <w:tcW w:w="588" w:type="pct"/>
            <w:tcBorders>
              <w:left w:val="none" w:sz="0" w:space="0" w:color="auto"/>
            </w:tcBorders>
          </w:tcPr>
          <w:p w14:paraId="3FC94FCB" w14:textId="759ECFB3" w:rsidR="00432D81" w:rsidRPr="0002304C" w:rsidRDefault="00432D81" w:rsidP="0002304C">
            <w:pPr>
              <w:pStyle w:val="TableHeading"/>
            </w:pPr>
            <w:r w:rsidRPr="0002304C">
              <w:t>V1.2</w:t>
            </w:r>
          </w:p>
        </w:tc>
        <w:tc>
          <w:tcPr>
            <w:tcW w:w="2712" w:type="pct"/>
            <w:shd w:val="clear" w:color="auto" w:fill="auto"/>
            <w:vAlign w:val="center"/>
          </w:tcPr>
          <w:p w14:paraId="2906E9D3" w14:textId="18FF1E01"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components that are not part of the application but that the application relies on to operate are identified. </w:t>
            </w:r>
          </w:p>
        </w:tc>
        <w:tc>
          <w:tcPr>
            <w:tcW w:w="436" w:type="pct"/>
            <w:shd w:val="clear" w:color="auto" w:fill="auto"/>
            <w:vAlign w:val="center"/>
          </w:tcPr>
          <w:p w14:paraId="09451DA5"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 w:type="pct"/>
            <w:shd w:val="clear" w:color="auto" w:fill="92D050"/>
            <w:vAlign w:val="center"/>
          </w:tcPr>
          <w:p w14:paraId="3B8EFC30" w14:textId="1CE5D22B"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37" w:type="pct"/>
            <w:shd w:val="clear" w:color="auto" w:fill="00B0F0"/>
            <w:vAlign w:val="center"/>
          </w:tcPr>
          <w:p w14:paraId="776D8E95" w14:textId="4263DBDF"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391" w:type="pct"/>
            <w:shd w:val="clear" w:color="auto" w:fill="E2EFD9" w:themeFill="accent6" w:themeFillTint="33"/>
            <w:vAlign w:val="center"/>
          </w:tcPr>
          <w:p w14:paraId="4103DF78" w14:textId="41FB85A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198D76F0" w14:textId="77777777" w:rsidTr="0083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Borders>
              <w:left w:val="none" w:sz="0" w:space="0" w:color="auto"/>
            </w:tcBorders>
          </w:tcPr>
          <w:p w14:paraId="4E771035" w14:textId="68930315" w:rsidR="00432D81" w:rsidRPr="0002304C" w:rsidRDefault="00432D81" w:rsidP="0002304C">
            <w:pPr>
              <w:pStyle w:val="TableHeading"/>
            </w:pPr>
            <w:r w:rsidRPr="0002304C">
              <w:t>V1.3</w:t>
            </w:r>
          </w:p>
        </w:tc>
        <w:tc>
          <w:tcPr>
            <w:tcW w:w="2712" w:type="pct"/>
            <w:shd w:val="clear" w:color="auto" w:fill="auto"/>
            <w:vAlign w:val="center"/>
          </w:tcPr>
          <w:p w14:paraId="48B59DA4" w14:textId="0E2ED9FE"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 high-level architecture for the application has been defined.</w:t>
            </w:r>
          </w:p>
        </w:tc>
        <w:tc>
          <w:tcPr>
            <w:tcW w:w="436" w:type="pct"/>
            <w:shd w:val="clear" w:color="auto" w:fill="auto"/>
            <w:vAlign w:val="center"/>
          </w:tcPr>
          <w:p w14:paraId="7A6D74FE"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36" w:type="pct"/>
            <w:shd w:val="clear" w:color="auto" w:fill="92D050"/>
            <w:vAlign w:val="center"/>
          </w:tcPr>
          <w:p w14:paraId="542E1B00" w14:textId="37BC7E9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37" w:type="pct"/>
            <w:shd w:val="clear" w:color="auto" w:fill="00B0F0"/>
            <w:vAlign w:val="center"/>
          </w:tcPr>
          <w:p w14:paraId="07CEAA0B" w14:textId="0BF6C911"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391" w:type="pct"/>
            <w:shd w:val="clear" w:color="auto" w:fill="E2EFD9" w:themeFill="accent6" w:themeFillTint="33"/>
            <w:vAlign w:val="center"/>
          </w:tcPr>
          <w:p w14:paraId="1E5E0FB6" w14:textId="694360A2"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31803544" w14:textId="77777777" w:rsidTr="00837621">
        <w:tc>
          <w:tcPr>
            <w:cnfStyle w:val="001000000000" w:firstRow="0" w:lastRow="0" w:firstColumn="1" w:lastColumn="0" w:oddVBand="0" w:evenVBand="0" w:oddHBand="0" w:evenHBand="0" w:firstRowFirstColumn="0" w:firstRowLastColumn="0" w:lastRowFirstColumn="0" w:lastRowLastColumn="0"/>
            <w:tcW w:w="588" w:type="pct"/>
            <w:tcBorders>
              <w:left w:val="none" w:sz="0" w:space="0" w:color="auto"/>
            </w:tcBorders>
          </w:tcPr>
          <w:p w14:paraId="6318830B" w14:textId="6AEA1C9C" w:rsidR="00432D81" w:rsidRPr="0002304C" w:rsidRDefault="00432D81" w:rsidP="0002304C">
            <w:pPr>
              <w:pStyle w:val="TableHeading"/>
            </w:pPr>
            <w:r w:rsidRPr="0002304C">
              <w:t>V1.4</w:t>
            </w:r>
          </w:p>
        </w:tc>
        <w:tc>
          <w:tcPr>
            <w:tcW w:w="2712" w:type="pct"/>
            <w:shd w:val="clear" w:color="auto" w:fill="auto"/>
            <w:vAlign w:val="center"/>
          </w:tcPr>
          <w:p w14:paraId="3E681D21" w14:textId="366D9FA5"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application components are defined in terms of the business functions and/or security functions they provide. </w:t>
            </w:r>
          </w:p>
        </w:tc>
        <w:tc>
          <w:tcPr>
            <w:tcW w:w="436" w:type="pct"/>
            <w:shd w:val="clear" w:color="auto" w:fill="auto"/>
            <w:vAlign w:val="center"/>
          </w:tcPr>
          <w:p w14:paraId="3B3256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 w:type="pct"/>
            <w:shd w:val="clear" w:color="auto" w:fill="auto"/>
            <w:vAlign w:val="center"/>
          </w:tcPr>
          <w:p w14:paraId="152F37B7"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37" w:type="pct"/>
            <w:shd w:val="clear" w:color="auto" w:fill="00B0F0"/>
            <w:vAlign w:val="center"/>
          </w:tcPr>
          <w:p w14:paraId="4F792ED0" w14:textId="0B476DB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391" w:type="pct"/>
            <w:shd w:val="clear" w:color="auto" w:fill="E2EFD9" w:themeFill="accent6" w:themeFillTint="33"/>
            <w:vAlign w:val="center"/>
          </w:tcPr>
          <w:p w14:paraId="7705B867" w14:textId="58DF288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66392C0F" w14:textId="77777777" w:rsidTr="0083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Borders>
              <w:left w:val="none" w:sz="0" w:space="0" w:color="auto"/>
            </w:tcBorders>
          </w:tcPr>
          <w:p w14:paraId="1E883045" w14:textId="325880A9" w:rsidR="00432D81" w:rsidRPr="0002304C" w:rsidRDefault="00432D81" w:rsidP="0002304C">
            <w:pPr>
              <w:pStyle w:val="TableHeading"/>
            </w:pPr>
            <w:r w:rsidRPr="0002304C">
              <w:t>V1.5</w:t>
            </w:r>
          </w:p>
        </w:tc>
        <w:tc>
          <w:tcPr>
            <w:tcW w:w="2712" w:type="pct"/>
            <w:shd w:val="clear" w:color="auto" w:fill="auto"/>
            <w:vAlign w:val="center"/>
          </w:tcPr>
          <w:p w14:paraId="69B0943E" w14:textId="26924387"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components that are not part of the application but that the application relies on to operate are defined in terms of the business functions and/or security functions they provide. </w:t>
            </w:r>
          </w:p>
        </w:tc>
        <w:tc>
          <w:tcPr>
            <w:tcW w:w="436" w:type="pct"/>
            <w:shd w:val="clear" w:color="auto" w:fill="auto"/>
            <w:vAlign w:val="center"/>
          </w:tcPr>
          <w:p w14:paraId="3633EBCF"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36" w:type="pct"/>
            <w:shd w:val="clear" w:color="auto" w:fill="auto"/>
            <w:vAlign w:val="center"/>
          </w:tcPr>
          <w:p w14:paraId="00EA4383"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37" w:type="pct"/>
            <w:shd w:val="clear" w:color="auto" w:fill="00B0F0"/>
            <w:vAlign w:val="center"/>
          </w:tcPr>
          <w:p w14:paraId="362CADDD" w14:textId="4E48DCD9"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391" w:type="pct"/>
            <w:shd w:val="clear" w:color="auto" w:fill="E2EFD9" w:themeFill="accent6" w:themeFillTint="33"/>
            <w:vAlign w:val="center"/>
          </w:tcPr>
          <w:p w14:paraId="6B16D6BE" w14:textId="0423932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1502C623" w14:textId="77777777" w:rsidTr="00837621">
        <w:tc>
          <w:tcPr>
            <w:cnfStyle w:val="001000000000" w:firstRow="0" w:lastRow="0" w:firstColumn="1" w:lastColumn="0" w:oddVBand="0" w:evenVBand="0" w:oddHBand="0" w:evenHBand="0" w:firstRowFirstColumn="0" w:firstRowLastColumn="0" w:lastRowFirstColumn="0" w:lastRowLastColumn="0"/>
            <w:tcW w:w="588" w:type="pct"/>
            <w:tcBorders>
              <w:left w:val="none" w:sz="0" w:space="0" w:color="auto"/>
            </w:tcBorders>
          </w:tcPr>
          <w:p w14:paraId="3A5C312A" w14:textId="084CB421" w:rsidR="00432D81" w:rsidRPr="0002304C" w:rsidRDefault="00432D81" w:rsidP="0002304C">
            <w:pPr>
              <w:pStyle w:val="TableHeading"/>
            </w:pPr>
            <w:r w:rsidRPr="0002304C">
              <w:t>V1.6</w:t>
            </w:r>
          </w:p>
        </w:tc>
        <w:tc>
          <w:tcPr>
            <w:tcW w:w="2712" w:type="pct"/>
            <w:shd w:val="clear" w:color="auto" w:fill="auto"/>
            <w:vAlign w:val="center"/>
          </w:tcPr>
          <w:p w14:paraId="7DD6D971" w14:textId="745861BF"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w:t>
            </w:r>
            <w:del w:id="31" w:author="Glenn ten Cate" w:date="2015-07-17T21:33:00Z">
              <w:r w:rsidRPr="007752EF" w:rsidDel="00C045F8">
                <w:delText>threat modelling</w:delText>
              </w:r>
            </w:del>
            <w:ins w:id="32" w:author="Glenn ten Cate" w:date="2015-07-17T21:33:00Z">
              <w:r w:rsidR="00C045F8" w:rsidRPr="007752EF">
                <w:t>threat-modelling</w:t>
              </w:r>
            </w:ins>
            <w:r w:rsidRPr="007752EF">
              <w:t xml:space="preserve"> information has been provided. </w:t>
            </w:r>
          </w:p>
        </w:tc>
        <w:tc>
          <w:tcPr>
            <w:tcW w:w="436" w:type="pct"/>
            <w:shd w:val="clear" w:color="auto" w:fill="auto"/>
            <w:vAlign w:val="center"/>
          </w:tcPr>
          <w:p w14:paraId="3660C54E"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36" w:type="pct"/>
            <w:tcBorders>
              <w:bottom w:val="single" w:sz="2" w:space="0" w:color="FFFFFF" w:themeColor="background1"/>
            </w:tcBorders>
            <w:shd w:val="clear" w:color="auto" w:fill="auto"/>
            <w:vAlign w:val="center"/>
          </w:tcPr>
          <w:p w14:paraId="397E01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37" w:type="pct"/>
            <w:shd w:val="clear" w:color="auto" w:fill="00B0F0"/>
            <w:vAlign w:val="center"/>
          </w:tcPr>
          <w:p w14:paraId="320E4B40" w14:textId="5C4D59B9"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391" w:type="pct"/>
            <w:shd w:val="clear" w:color="auto" w:fill="E2EFD9" w:themeFill="accent6" w:themeFillTint="33"/>
            <w:vAlign w:val="center"/>
          </w:tcPr>
          <w:p w14:paraId="6969A599" w14:textId="63D1D2A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641D24" w:rsidRPr="0093359F" w14:paraId="7877EACC" w14:textId="77777777" w:rsidTr="00837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pct"/>
          </w:tcPr>
          <w:p w14:paraId="42C0C025" w14:textId="39BB395A" w:rsidR="00641D24" w:rsidRPr="0002304C" w:rsidRDefault="00641D24" w:rsidP="0002304C">
            <w:pPr>
              <w:pStyle w:val="TableHeading"/>
            </w:pPr>
            <w:commentRangeStart w:id="33"/>
            <w:ins w:id="34" w:author="Glenn ten Cate" w:date="2015-07-17T21:24:00Z">
              <w:r>
                <w:t>V1.7</w:t>
              </w:r>
            </w:ins>
            <w:del w:id="35" w:author="Glenn ten Cate" w:date="2015-07-17T21:24:00Z">
              <w:r w:rsidDel="008F52CE">
                <w:delText>V1.7</w:delText>
              </w:r>
            </w:del>
            <w:commentRangeEnd w:id="33"/>
            <w:r w:rsidR="0042124A">
              <w:rPr>
                <w:rStyle w:val="CommentReference"/>
                <w:rFonts w:asciiTheme="minorHAnsi" w:hAnsiTheme="minorHAnsi"/>
                <w:bCs w:val="0"/>
                <w:color w:val="auto"/>
              </w:rPr>
              <w:commentReference w:id="33"/>
            </w:r>
          </w:p>
        </w:tc>
        <w:tc>
          <w:tcPr>
            <w:tcW w:w="2712" w:type="pct"/>
            <w:shd w:val="clear" w:color="auto" w:fill="auto"/>
            <w:vAlign w:val="center"/>
          </w:tcPr>
          <w:p w14:paraId="779811F2" w14:textId="31E4B7D7" w:rsidR="00641D24" w:rsidRPr="007752EF" w:rsidRDefault="00641D24" w:rsidP="00641D24">
            <w:pPr>
              <w:pStyle w:val="TableBody"/>
              <w:cnfStyle w:val="000000100000" w:firstRow="0" w:lastRow="0" w:firstColumn="0" w:lastColumn="0" w:oddVBand="0" w:evenVBand="0" w:oddHBand="1" w:evenHBand="0" w:firstRowFirstColumn="0" w:firstRowLastColumn="0" w:lastRowFirstColumn="0" w:lastRowLastColumn="0"/>
            </w:pPr>
            <w:ins w:id="36" w:author="Glenn ten Cate" w:date="2015-07-17T21:24:00Z">
              <w:r w:rsidRPr="00126375">
                <w:t xml:space="preserve">Verify </w:t>
              </w:r>
            </w:ins>
            <w:ins w:id="37" w:author="Glenn ten Cate" w:date="2015-07-17T21:28:00Z">
              <w:r w:rsidR="00837621">
                <w:t xml:space="preserve">that </w:t>
              </w:r>
            </w:ins>
            <w:ins w:id="38" w:author="Glenn ten Cate" w:date="2015-07-17T21:24:00Z">
              <w:r w:rsidRPr="00126375">
                <w:t xml:space="preserve">the application does not contain multiple applications / services on </w:t>
              </w:r>
              <w:r>
                <w:t xml:space="preserve">the </w:t>
              </w:r>
              <w:r w:rsidRPr="00126375">
                <w:t xml:space="preserve">same </w:t>
              </w:r>
              <w:r>
                <w:t>server.</w:t>
              </w:r>
            </w:ins>
            <w:del w:id="39" w:author="Glenn ten Cate" w:date="2015-07-17T21:24:00Z">
              <w:r w:rsidRPr="00126375" w:rsidDel="008F52CE">
                <w:delText xml:space="preserve">Verify the application does not contain multiple applications / services on </w:delText>
              </w:r>
              <w:r w:rsidDel="008F52CE">
                <w:delText xml:space="preserve">the </w:delText>
              </w:r>
              <w:r w:rsidRPr="00126375" w:rsidDel="008F52CE">
                <w:delText xml:space="preserve">same </w:delText>
              </w:r>
              <w:r w:rsidDel="008F52CE">
                <w:delText>server.</w:delText>
              </w:r>
            </w:del>
          </w:p>
        </w:tc>
        <w:tc>
          <w:tcPr>
            <w:tcW w:w="436" w:type="pct"/>
            <w:tcBorders>
              <w:bottom w:val="single" w:sz="2" w:space="0" w:color="FFFFFF" w:themeColor="background1"/>
            </w:tcBorders>
            <w:shd w:val="clear" w:color="auto" w:fill="auto"/>
            <w:vAlign w:val="center"/>
          </w:tcPr>
          <w:p w14:paraId="1FF56E32" w14:textId="77777777" w:rsidR="00641D24" w:rsidRPr="007752EF" w:rsidRDefault="00641D24"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36" w:type="pct"/>
            <w:shd w:val="clear" w:color="auto" w:fill="7DC13D"/>
            <w:vAlign w:val="center"/>
          </w:tcPr>
          <w:p w14:paraId="2591429E" w14:textId="520E542A" w:rsidR="00641D24" w:rsidRPr="007752EF" w:rsidRDefault="00641D24" w:rsidP="007752EF">
            <w:pPr>
              <w:pStyle w:val="TableBody"/>
              <w:jc w:val="center"/>
              <w:cnfStyle w:val="000000100000" w:firstRow="0" w:lastRow="0" w:firstColumn="0" w:lastColumn="0" w:oddVBand="0" w:evenVBand="0" w:oddHBand="1" w:evenHBand="0" w:firstRowFirstColumn="0" w:firstRowLastColumn="0" w:lastRowFirstColumn="0" w:lastRowLastColumn="0"/>
            </w:pPr>
            <w:ins w:id="40" w:author="Glenn ten Cate" w:date="2015-07-17T21:24:00Z">
              <w:r w:rsidRPr="007752EF">
                <w:sym w:font="Wingdings" w:char="F0FC"/>
              </w:r>
            </w:ins>
            <w:del w:id="41" w:author="Glenn ten Cate" w:date="2015-07-17T21:24:00Z">
              <w:r w:rsidRPr="007752EF" w:rsidDel="008F52CE">
                <w:sym w:font="Wingdings" w:char="F0FC"/>
              </w:r>
            </w:del>
          </w:p>
        </w:tc>
        <w:tc>
          <w:tcPr>
            <w:tcW w:w="437" w:type="pct"/>
            <w:shd w:val="clear" w:color="auto" w:fill="00B0F0"/>
            <w:vAlign w:val="center"/>
          </w:tcPr>
          <w:p w14:paraId="50B561B1" w14:textId="78EEB169" w:rsidR="00641D24" w:rsidRPr="007752EF" w:rsidRDefault="00641D24" w:rsidP="007752EF">
            <w:pPr>
              <w:pStyle w:val="TableBody"/>
              <w:jc w:val="center"/>
              <w:cnfStyle w:val="000000100000" w:firstRow="0" w:lastRow="0" w:firstColumn="0" w:lastColumn="0" w:oddVBand="0" w:evenVBand="0" w:oddHBand="1" w:evenHBand="0" w:firstRowFirstColumn="0" w:firstRowLastColumn="0" w:lastRowFirstColumn="0" w:lastRowLastColumn="0"/>
            </w:pPr>
            <w:ins w:id="42" w:author="Glenn ten Cate" w:date="2015-07-17T21:24:00Z">
              <w:r w:rsidRPr="007752EF">
                <w:sym w:font="Wingdings" w:char="F0FC"/>
              </w:r>
            </w:ins>
            <w:del w:id="43" w:author="Glenn ten Cate" w:date="2015-07-17T21:24:00Z">
              <w:r w:rsidRPr="007752EF" w:rsidDel="008F52CE">
                <w:sym w:font="Wingdings" w:char="F0FC"/>
              </w:r>
            </w:del>
          </w:p>
        </w:tc>
        <w:tc>
          <w:tcPr>
            <w:tcW w:w="391" w:type="pct"/>
            <w:shd w:val="clear" w:color="auto" w:fill="E2EFD9" w:themeFill="accent6" w:themeFillTint="33"/>
            <w:vAlign w:val="center"/>
          </w:tcPr>
          <w:p w14:paraId="5971A947" w14:textId="5208919C" w:rsidR="00641D24" w:rsidRPr="007752EF" w:rsidRDefault="00641D24" w:rsidP="007752EF">
            <w:pPr>
              <w:pStyle w:val="TableBody"/>
              <w:jc w:val="center"/>
              <w:cnfStyle w:val="000000100000" w:firstRow="0" w:lastRow="0" w:firstColumn="0" w:lastColumn="0" w:oddVBand="0" w:evenVBand="0" w:oddHBand="1" w:evenHBand="0" w:firstRowFirstColumn="0" w:firstRowLastColumn="0" w:lastRowFirstColumn="0" w:lastRowLastColumn="0"/>
            </w:pPr>
            <w:ins w:id="44" w:author="Glenn ten Cate" w:date="2015-07-17T21:24:00Z">
              <w:r>
                <w:t>3</w:t>
              </w:r>
              <w:r w:rsidRPr="007752EF">
                <w:t>.0</w:t>
              </w:r>
            </w:ins>
            <w:del w:id="45" w:author="Glenn ten Cate" w:date="2015-07-17T21:24:00Z">
              <w:r w:rsidDel="008F52CE">
                <w:delText>3</w:delText>
              </w:r>
              <w:r w:rsidRPr="007752EF" w:rsidDel="008F52CE">
                <w:delText>.0</w:delText>
              </w:r>
            </w:del>
          </w:p>
        </w:tc>
      </w:tr>
      <w:tr w:rsidR="00641D24" w:rsidRPr="0093359F" w14:paraId="4FF1207F" w14:textId="77777777" w:rsidTr="00837621">
        <w:tc>
          <w:tcPr>
            <w:cnfStyle w:val="001000000000" w:firstRow="0" w:lastRow="0" w:firstColumn="1" w:lastColumn="0" w:oddVBand="0" w:evenVBand="0" w:oddHBand="0" w:evenHBand="0" w:firstRowFirstColumn="0" w:firstRowLastColumn="0" w:lastRowFirstColumn="0" w:lastRowLastColumn="0"/>
            <w:tcW w:w="588" w:type="pct"/>
          </w:tcPr>
          <w:p w14:paraId="300128CF" w14:textId="4694B142" w:rsidR="00641D24" w:rsidRDefault="00641D24" w:rsidP="0002304C">
            <w:pPr>
              <w:pStyle w:val="TableHeading"/>
            </w:pPr>
            <w:ins w:id="46" w:author="Glenn ten Cate" w:date="2015-07-17T21:24:00Z">
              <w:r>
                <w:t>V1.8</w:t>
              </w:r>
            </w:ins>
            <w:del w:id="47" w:author="Glenn ten Cate" w:date="2015-07-17T21:24:00Z">
              <w:r w:rsidDel="008F52CE">
                <w:delText>V1.8</w:delText>
              </w:r>
            </w:del>
          </w:p>
        </w:tc>
        <w:tc>
          <w:tcPr>
            <w:tcW w:w="2712" w:type="pct"/>
            <w:shd w:val="clear" w:color="auto" w:fill="auto"/>
            <w:vAlign w:val="center"/>
          </w:tcPr>
          <w:p w14:paraId="378751FC" w14:textId="20B28B9C" w:rsidR="00641D24" w:rsidRPr="00126375" w:rsidRDefault="00641D24" w:rsidP="00875651">
            <w:pPr>
              <w:pStyle w:val="TableBody"/>
              <w:cnfStyle w:val="000000000000" w:firstRow="0" w:lastRow="0" w:firstColumn="0" w:lastColumn="0" w:oddVBand="0" w:evenVBand="0" w:oddHBand="0" w:evenHBand="0" w:firstRowFirstColumn="0" w:firstRowLastColumn="0" w:lastRowFirstColumn="0" w:lastRowLastColumn="0"/>
              <w:pPrChange w:id="48" w:author="Glenn ten Cate" w:date="2015-07-17T22:26:00Z">
                <w:pPr>
                  <w:pStyle w:val="TableBody"/>
                  <w:cnfStyle w:val="000000000000" w:firstRow="0" w:lastRow="0" w:firstColumn="0" w:lastColumn="0" w:oddVBand="0" w:evenVBand="0" w:oddHBand="0" w:evenHBand="0" w:firstRowFirstColumn="0" w:firstRowLastColumn="0" w:lastRowFirstColumn="0" w:lastRowLastColumn="0"/>
                </w:pPr>
              </w:pPrChange>
            </w:pPr>
            <w:ins w:id="49" w:author="Glenn ten Cate" w:date="2015-07-17T21:24:00Z">
              <w:r w:rsidRPr="00641D24">
                <w:t>Verify</w:t>
              </w:r>
            </w:ins>
            <w:ins w:id="50" w:author="Glenn ten Cate" w:date="2015-07-17T21:28:00Z">
              <w:r w:rsidR="00837621">
                <w:t xml:space="preserve"> that</w:t>
              </w:r>
            </w:ins>
            <w:ins w:id="51" w:author="Glenn ten Cate" w:date="2015-07-17T21:24:00Z">
              <w:r w:rsidRPr="00641D24">
                <w:t xml:space="preserve"> the application does not contain unsupported / end-of-life software</w:t>
              </w:r>
              <w:proofErr w:type="gramStart"/>
              <w:r w:rsidR="00875651">
                <w:t>.</w:t>
              </w:r>
              <w:r>
                <w:softHyphen/>
              </w:r>
              <w:r>
                <w:softHyphen/>
              </w:r>
            </w:ins>
            <w:proofErr w:type="gramEnd"/>
            <w:del w:id="52" w:author="Glenn ten Cate" w:date="2015-07-17T21:24:00Z">
              <w:r w:rsidRPr="00641D24" w:rsidDel="008F52CE">
                <w:delText>Verify the application does not contain unsupported / end-of-life software versions</w:delText>
              </w:r>
              <w:r w:rsidDel="008F52CE">
                <w:delText>.</w:delText>
              </w:r>
              <w:r w:rsidDel="008F52CE">
                <w:softHyphen/>
              </w:r>
              <w:r w:rsidDel="008F52CE">
                <w:softHyphen/>
              </w:r>
            </w:del>
          </w:p>
        </w:tc>
        <w:tc>
          <w:tcPr>
            <w:tcW w:w="436" w:type="pct"/>
            <w:shd w:val="clear" w:color="auto" w:fill="F3AE0B"/>
            <w:vAlign w:val="center"/>
          </w:tcPr>
          <w:p w14:paraId="5D6100A5" w14:textId="034C4776" w:rsidR="00641D24" w:rsidRPr="007752EF" w:rsidRDefault="00641D24" w:rsidP="007752EF">
            <w:pPr>
              <w:pStyle w:val="TableBody"/>
              <w:jc w:val="center"/>
              <w:cnfStyle w:val="000000000000" w:firstRow="0" w:lastRow="0" w:firstColumn="0" w:lastColumn="0" w:oddVBand="0" w:evenVBand="0" w:oddHBand="0" w:evenHBand="0" w:firstRowFirstColumn="0" w:firstRowLastColumn="0" w:lastRowFirstColumn="0" w:lastRowLastColumn="0"/>
            </w:pPr>
            <w:ins w:id="53" w:author="Glenn ten Cate" w:date="2015-07-17T21:24:00Z">
              <w:r w:rsidRPr="007752EF">
                <w:sym w:font="Wingdings" w:char="F0FC"/>
              </w:r>
            </w:ins>
            <w:del w:id="54" w:author="Glenn ten Cate" w:date="2015-07-17T21:24:00Z">
              <w:r w:rsidRPr="007752EF" w:rsidDel="008F52CE">
                <w:sym w:font="Wingdings" w:char="F0FC"/>
              </w:r>
            </w:del>
          </w:p>
        </w:tc>
        <w:tc>
          <w:tcPr>
            <w:tcW w:w="436" w:type="pct"/>
            <w:shd w:val="clear" w:color="auto" w:fill="7DC13D"/>
            <w:vAlign w:val="center"/>
          </w:tcPr>
          <w:p w14:paraId="6D629A72" w14:textId="558E96B5" w:rsidR="00641D24" w:rsidRPr="007752EF" w:rsidRDefault="00641D24" w:rsidP="007752EF">
            <w:pPr>
              <w:pStyle w:val="TableBody"/>
              <w:jc w:val="center"/>
              <w:cnfStyle w:val="000000000000" w:firstRow="0" w:lastRow="0" w:firstColumn="0" w:lastColumn="0" w:oddVBand="0" w:evenVBand="0" w:oddHBand="0" w:evenHBand="0" w:firstRowFirstColumn="0" w:firstRowLastColumn="0" w:lastRowFirstColumn="0" w:lastRowLastColumn="0"/>
            </w:pPr>
            <w:ins w:id="55" w:author="Glenn ten Cate" w:date="2015-07-17T21:24:00Z">
              <w:r w:rsidRPr="007752EF">
                <w:sym w:font="Wingdings" w:char="F0FC"/>
              </w:r>
            </w:ins>
            <w:del w:id="56" w:author="Glenn ten Cate" w:date="2015-07-17T21:24:00Z">
              <w:r w:rsidRPr="007752EF" w:rsidDel="008F52CE">
                <w:sym w:font="Wingdings" w:char="F0FC"/>
              </w:r>
            </w:del>
          </w:p>
        </w:tc>
        <w:tc>
          <w:tcPr>
            <w:tcW w:w="437" w:type="pct"/>
            <w:shd w:val="clear" w:color="auto" w:fill="00B0F0"/>
            <w:vAlign w:val="center"/>
          </w:tcPr>
          <w:p w14:paraId="7ACC05D1" w14:textId="42BB5A9E" w:rsidR="00641D24" w:rsidRPr="007752EF" w:rsidRDefault="00641D24" w:rsidP="007752EF">
            <w:pPr>
              <w:pStyle w:val="TableBody"/>
              <w:jc w:val="center"/>
              <w:cnfStyle w:val="000000000000" w:firstRow="0" w:lastRow="0" w:firstColumn="0" w:lastColumn="0" w:oddVBand="0" w:evenVBand="0" w:oddHBand="0" w:evenHBand="0" w:firstRowFirstColumn="0" w:firstRowLastColumn="0" w:lastRowFirstColumn="0" w:lastRowLastColumn="0"/>
            </w:pPr>
            <w:ins w:id="57" w:author="Glenn ten Cate" w:date="2015-07-17T21:24:00Z">
              <w:r w:rsidRPr="007752EF">
                <w:sym w:font="Wingdings" w:char="F0FC"/>
              </w:r>
            </w:ins>
            <w:del w:id="58" w:author="Glenn ten Cate" w:date="2015-07-17T21:24:00Z">
              <w:r w:rsidRPr="007752EF" w:rsidDel="008F52CE">
                <w:sym w:font="Wingdings" w:char="F0FC"/>
              </w:r>
            </w:del>
          </w:p>
        </w:tc>
        <w:tc>
          <w:tcPr>
            <w:tcW w:w="391" w:type="pct"/>
            <w:shd w:val="clear" w:color="auto" w:fill="E2EFD9" w:themeFill="accent6" w:themeFillTint="33"/>
            <w:vAlign w:val="center"/>
          </w:tcPr>
          <w:p w14:paraId="00080D41" w14:textId="3D7E0707" w:rsidR="00641D24" w:rsidRDefault="00641D24" w:rsidP="007752EF">
            <w:pPr>
              <w:pStyle w:val="TableBody"/>
              <w:jc w:val="center"/>
              <w:cnfStyle w:val="000000000000" w:firstRow="0" w:lastRow="0" w:firstColumn="0" w:lastColumn="0" w:oddVBand="0" w:evenVBand="0" w:oddHBand="0" w:evenHBand="0" w:firstRowFirstColumn="0" w:firstRowLastColumn="0" w:lastRowFirstColumn="0" w:lastRowLastColumn="0"/>
            </w:pPr>
            <w:ins w:id="59" w:author="Glenn ten Cate" w:date="2015-07-17T21:24:00Z">
              <w:r>
                <w:t>3.0</w:t>
              </w:r>
            </w:ins>
            <w:del w:id="60" w:author="Glenn ten Cate" w:date="2015-07-17T21:24:00Z">
              <w:r w:rsidDel="008F52CE">
                <w:delText>3.0</w:delText>
              </w:r>
            </w:del>
          </w:p>
        </w:tc>
      </w:tr>
      <w:tr w:rsidR="00837621" w:rsidRPr="0093359F" w14:paraId="78E1564B" w14:textId="77777777" w:rsidTr="00837621">
        <w:trPr>
          <w:cnfStyle w:val="000000100000" w:firstRow="0" w:lastRow="0" w:firstColumn="0" w:lastColumn="0" w:oddVBand="0" w:evenVBand="0" w:oddHBand="1" w:evenHBand="0" w:firstRowFirstColumn="0" w:firstRowLastColumn="0" w:lastRowFirstColumn="0" w:lastRowLastColumn="0"/>
          <w:ins w:id="61" w:author="Glenn ten Cate" w:date="2015-07-17T21:28:00Z"/>
        </w:trPr>
        <w:tc>
          <w:tcPr>
            <w:cnfStyle w:val="001000000000" w:firstRow="0" w:lastRow="0" w:firstColumn="1" w:lastColumn="0" w:oddVBand="0" w:evenVBand="0" w:oddHBand="0" w:evenHBand="0" w:firstRowFirstColumn="0" w:firstRowLastColumn="0" w:lastRowFirstColumn="0" w:lastRowLastColumn="0"/>
            <w:tcW w:w="588" w:type="pct"/>
          </w:tcPr>
          <w:p w14:paraId="514A4C58" w14:textId="77B882F0" w:rsidR="00837621" w:rsidRDefault="00837621" w:rsidP="0002304C">
            <w:pPr>
              <w:pStyle w:val="TableHeading"/>
              <w:rPr>
                <w:ins w:id="62" w:author="Glenn ten Cate" w:date="2015-07-17T21:28:00Z"/>
              </w:rPr>
            </w:pPr>
            <w:ins w:id="63" w:author="Glenn ten Cate" w:date="2015-07-17T21:28:00Z">
              <w:r>
                <w:t>V1.9</w:t>
              </w:r>
            </w:ins>
          </w:p>
        </w:tc>
        <w:tc>
          <w:tcPr>
            <w:tcW w:w="2712" w:type="pct"/>
            <w:shd w:val="clear" w:color="auto" w:fill="auto"/>
            <w:vAlign w:val="center"/>
          </w:tcPr>
          <w:p w14:paraId="2A5FB219" w14:textId="584C43E0" w:rsidR="00837621" w:rsidRPr="00641D24" w:rsidRDefault="00837621" w:rsidP="00875651">
            <w:pPr>
              <w:pStyle w:val="TableBody"/>
              <w:cnfStyle w:val="000000100000" w:firstRow="0" w:lastRow="0" w:firstColumn="0" w:lastColumn="0" w:oddVBand="0" w:evenVBand="0" w:oddHBand="1" w:evenHBand="0" w:firstRowFirstColumn="0" w:firstRowLastColumn="0" w:lastRowFirstColumn="0" w:lastRowLastColumn="0"/>
              <w:rPr>
                <w:ins w:id="64" w:author="Glenn ten Cate" w:date="2015-07-17T21:28:00Z"/>
              </w:rPr>
            </w:pPr>
            <w:ins w:id="65" w:author="Glenn ten Cate" w:date="2015-07-17T21:28:00Z">
              <w:r>
                <w:t>V</w:t>
              </w:r>
              <w:r w:rsidRPr="00837621">
                <w:t xml:space="preserve">erify </w:t>
              </w:r>
              <w:r>
                <w:t xml:space="preserve">that </w:t>
              </w:r>
              <w:r w:rsidRPr="00837621">
                <w:t xml:space="preserve">the application does not provide/disclose </w:t>
              </w:r>
            </w:ins>
            <w:ins w:id="66" w:author="Glenn ten Cate" w:date="2015-07-17T21:29:00Z">
              <w:r>
                <w:t xml:space="preserve">technical </w:t>
              </w:r>
            </w:ins>
            <w:ins w:id="67" w:author="Glenn ten Cate" w:date="2015-07-17T21:28:00Z">
              <w:r w:rsidRPr="00837621">
                <w:t>information</w:t>
              </w:r>
              <w:r>
                <w:t>.</w:t>
              </w:r>
            </w:ins>
          </w:p>
        </w:tc>
        <w:tc>
          <w:tcPr>
            <w:tcW w:w="436" w:type="pct"/>
            <w:shd w:val="clear" w:color="auto" w:fill="F3AE0B"/>
            <w:vAlign w:val="center"/>
          </w:tcPr>
          <w:p w14:paraId="344032AA" w14:textId="76DD2F70" w:rsidR="00837621" w:rsidRPr="007752EF" w:rsidRDefault="00837621" w:rsidP="007752EF">
            <w:pPr>
              <w:pStyle w:val="TableBody"/>
              <w:jc w:val="center"/>
              <w:cnfStyle w:val="000000100000" w:firstRow="0" w:lastRow="0" w:firstColumn="0" w:lastColumn="0" w:oddVBand="0" w:evenVBand="0" w:oddHBand="1" w:evenHBand="0" w:firstRowFirstColumn="0" w:firstRowLastColumn="0" w:lastRowFirstColumn="0" w:lastRowLastColumn="0"/>
              <w:rPr>
                <w:ins w:id="68" w:author="Glenn ten Cate" w:date="2015-07-17T21:28:00Z"/>
              </w:rPr>
            </w:pPr>
            <w:ins w:id="69" w:author="Glenn ten Cate" w:date="2015-07-17T21:29:00Z">
              <w:r w:rsidRPr="007752EF">
                <w:sym w:font="Wingdings" w:char="F0FC"/>
              </w:r>
            </w:ins>
          </w:p>
        </w:tc>
        <w:tc>
          <w:tcPr>
            <w:tcW w:w="436" w:type="pct"/>
            <w:shd w:val="clear" w:color="auto" w:fill="7DC13D"/>
            <w:vAlign w:val="center"/>
          </w:tcPr>
          <w:p w14:paraId="1DE46579" w14:textId="1E71D214" w:rsidR="00837621" w:rsidRPr="007752EF" w:rsidRDefault="00837621" w:rsidP="007752EF">
            <w:pPr>
              <w:pStyle w:val="TableBody"/>
              <w:jc w:val="center"/>
              <w:cnfStyle w:val="000000100000" w:firstRow="0" w:lastRow="0" w:firstColumn="0" w:lastColumn="0" w:oddVBand="0" w:evenVBand="0" w:oddHBand="1" w:evenHBand="0" w:firstRowFirstColumn="0" w:firstRowLastColumn="0" w:lastRowFirstColumn="0" w:lastRowLastColumn="0"/>
              <w:rPr>
                <w:ins w:id="70" w:author="Glenn ten Cate" w:date="2015-07-17T21:28:00Z"/>
              </w:rPr>
            </w:pPr>
            <w:ins w:id="71" w:author="Glenn ten Cate" w:date="2015-07-17T21:29:00Z">
              <w:r w:rsidRPr="007752EF">
                <w:sym w:font="Wingdings" w:char="F0FC"/>
              </w:r>
            </w:ins>
          </w:p>
        </w:tc>
        <w:tc>
          <w:tcPr>
            <w:tcW w:w="437" w:type="pct"/>
            <w:shd w:val="clear" w:color="auto" w:fill="00B0F0"/>
            <w:vAlign w:val="center"/>
          </w:tcPr>
          <w:p w14:paraId="5E1591E5" w14:textId="0F94FC72" w:rsidR="00837621" w:rsidRPr="007752EF" w:rsidRDefault="00837621" w:rsidP="007752EF">
            <w:pPr>
              <w:pStyle w:val="TableBody"/>
              <w:jc w:val="center"/>
              <w:cnfStyle w:val="000000100000" w:firstRow="0" w:lastRow="0" w:firstColumn="0" w:lastColumn="0" w:oddVBand="0" w:evenVBand="0" w:oddHBand="1" w:evenHBand="0" w:firstRowFirstColumn="0" w:firstRowLastColumn="0" w:lastRowFirstColumn="0" w:lastRowLastColumn="0"/>
              <w:rPr>
                <w:ins w:id="72" w:author="Glenn ten Cate" w:date="2015-07-17T21:28:00Z"/>
              </w:rPr>
            </w:pPr>
            <w:ins w:id="73" w:author="Glenn ten Cate" w:date="2015-07-17T21:29:00Z">
              <w:r w:rsidRPr="007752EF">
                <w:sym w:font="Wingdings" w:char="F0FC"/>
              </w:r>
            </w:ins>
          </w:p>
        </w:tc>
        <w:tc>
          <w:tcPr>
            <w:tcW w:w="391" w:type="pct"/>
            <w:shd w:val="clear" w:color="auto" w:fill="E2EFD9" w:themeFill="accent6" w:themeFillTint="33"/>
            <w:vAlign w:val="center"/>
          </w:tcPr>
          <w:p w14:paraId="7C8AEE35" w14:textId="61A55736" w:rsidR="00837621" w:rsidRDefault="00837621" w:rsidP="007752EF">
            <w:pPr>
              <w:pStyle w:val="TableBody"/>
              <w:jc w:val="center"/>
              <w:cnfStyle w:val="000000100000" w:firstRow="0" w:lastRow="0" w:firstColumn="0" w:lastColumn="0" w:oddVBand="0" w:evenVBand="0" w:oddHBand="1" w:evenHBand="0" w:firstRowFirstColumn="0" w:firstRowLastColumn="0" w:lastRowFirstColumn="0" w:lastRowLastColumn="0"/>
              <w:rPr>
                <w:ins w:id="74" w:author="Glenn ten Cate" w:date="2015-07-17T21:28:00Z"/>
              </w:rPr>
            </w:pPr>
            <w:ins w:id="75" w:author="Glenn ten Cate" w:date="2015-07-17T21:29:00Z">
              <w:r>
                <w:t>3.0</w:t>
              </w:r>
            </w:ins>
          </w:p>
        </w:tc>
      </w:tr>
      <w:tr w:rsidR="00837621" w:rsidRPr="0093359F" w14:paraId="40DFD336" w14:textId="77777777" w:rsidTr="005B3BFE">
        <w:tblPrEx>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ExChange w:id="76" w:author="Glenn ten Cate" w:date="2015-07-17T21:33:00Z">
            <w:tblPrEx>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Ex>
          </w:tblPrExChange>
        </w:tblPrEx>
        <w:trPr>
          <w:ins w:id="77" w:author="Glenn ten Cate" w:date="2015-07-17T21:29:00Z"/>
        </w:trPr>
        <w:tc>
          <w:tcPr>
            <w:cnfStyle w:val="001000000000" w:firstRow="0" w:lastRow="0" w:firstColumn="1" w:lastColumn="0" w:oddVBand="0" w:evenVBand="0" w:oddHBand="0" w:evenHBand="0" w:firstRowFirstColumn="0" w:firstRowLastColumn="0" w:lastRowFirstColumn="0" w:lastRowLastColumn="0"/>
            <w:tcW w:w="588" w:type="pct"/>
            <w:tcPrChange w:id="78" w:author="Glenn ten Cate" w:date="2015-07-17T21:33:00Z">
              <w:tcPr>
                <w:tcW w:w="588" w:type="pct"/>
              </w:tcPr>
            </w:tcPrChange>
          </w:tcPr>
          <w:p w14:paraId="4B254482" w14:textId="14F162C4" w:rsidR="00837621" w:rsidRDefault="00837621" w:rsidP="0002304C">
            <w:pPr>
              <w:pStyle w:val="TableHeading"/>
              <w:rPr>
                <w:ins w:id="79" w:author="Glenn ten Cate" w:date="2015-07-17T21:29:00Z"/>
              </w:rPr>
            </w:pPr>
            <w:ins w:id="80" w:author="Glenn ten Cate" w:date="2015-07-17T21:29:00Z">
              <w:r>
                <w:t>V1.10</w:t>
              </w:r>
            </w:ins>
          </w:p>
        </w:tc>
        <w:tc>
          <w:tcPr>
            <w:tcW w:w="2712" w:type="pct"/>
            <w:shd w:val="clear" w:color="auto" w:fill="auto"/>
            <w:vAlign w:val="center"/>
            <w:tcPrChange w:id="81" w:author="Glenn ten Cate" w:date="2015-07-17T21:33:00Z">
              <w:tcPr>
                <w:tcW w:w="2712" w:type="pct"/>
                <w:shd w:val="clear" w:color="auto" w:fill="auto"/>
                <w:vAlign w:val="center"/>
              </w:tcPr>
            </w:tcPrChange>
          </w:tcPr>
          <w:p w14:paraId="6FC1FBF3" w14:textId="5E208E09" w:rsidR="00837621" w:rsidRDefault="00837621" w:rsidP="00837621">
            <w:pPr>
              <w:pStyle w:val="TableBody"/>
              <w:cnfStyle w:val="000000000000" w:firstRow="0" w:lastRow="0" w:firstColumn="0" w:lastColumn="0" w:oddVBand="0" w:evenVBand="0" w:oddHBand="0" w:evenHBand="0" w:firstRowFirstColumn="0" w:firstRowLastColumn="0" w:lastRowFirstColumn="0" w:lastRowLastColumn="0"/>
              <w:rPr>
                <w:ins w:id="82" w:author="Glenn ten Cate" w:date="2015-07-17T21:29:00Z"/>
              </w:rPr>
            </w:pPr>
            <w:ins w:id="83" w:author="Glenn ten Cate" w:date="2015-07-17T21:31:00Z">
              <w:r w:rsidRPr="00837621">
                <w:t xml:space="preserve">Verify </w:t>
              </w:r>
            </w:ins>
            <w:ins w:id="84" w:author="Glenn ten Cate" w:date="2015-07-17T21:32:00Z">
              <w:r>
                <w:t xml:space="preserve">that </w:t>
              </w:r>
            </w:ins>
            <w:ins w:id="85" w:author="Glenn ten Cate" w:date="2015-07-17T21:31:00Z">
              <w:r w:rsidRPr="00837621">
                <w:t>the system/webserver does not contain backup files or sensitive files that are directly accessible.</w:t>
              </w:r>
            </w:ins>
          </w:p>
        </w:tc>
        <w:tc>
          <w:tcPr>
            <w:tcW w:w="436" w:type="pct"/>
            <w:tcBorders>
              <w:bottom w:val="single" w:sz="2" w:space="0" w:color="FFFFFF" w:themeColor="background1"/>
            </w:tcBorders>
            <w:shd w:val="clear" w:color="auto" w:fill="F3AE0B"/>
            <w:vAlign w:val="center"/>
            <w:tcPrChange w:id="86" w:author="Glenn ten Cate" w:date="2015-07-17T21:33:00Z">
              <w:tcPr>
                <w:tcW w:w="436" w:type="pct"/>
                <w:shd w:val="clear" w:color="auto" w:fill="F3AE0B"/>
                <w:vAlign w:val="center"/>
              </w:tcPr>
            </w:tcPrChange>
          </w:tcPr>
          <w:p w14:paraId="7FEB997A" w14:textId="1991F441" w:rsidR="00837621" w:rsidRPr="007752EF" w:rsidRDefault="00837621" w:rsidP="007752EF">
            <w:pPr>
              <w:pStyle w:val="TableBody"/>
              <w:jc w:val="center"/>
              <w:cnfStyle w:val="000000000000" w:firstRow="0" w:lastRow="0" w:firstColumn="0" w:lastColumn="0" w:oddVBand="0" w:evenVBand="0" w:oddHBand="0" w:evenHBand="0" w:firstRowFirstColumn="0" w:firstRowLastColumn="0" w:lastRowFirstColumn="0" w:lastRowLastColumn="0"/>
              <w:rPr>
                <w:ins w:id="87" w:author="Glenn ten Cate" w:date="2015-07-17T21:29:00Z"/>
              </w:rPr>
            </w:pPr>
            <w:ins w:id="88" w:author="Glenn ten Cate" w:date="2015-07-17T21:31:00Z">
              <w:r w:rsidRPr="007752EF">
                <w:sym w:font="Wingdings" w:char="F0FC"/>
              </w:r>
            </w:ins>
          </w:p>
        </w:tc>
        <w:tc>
          <w:tcPr>
            <w:tcW w:w="436" w:type="pct"/>
            <w:shd w:val="clear" w:color="auto" w:fill="7DC13D"/>
            <w:vAlign w:val="center"/>
            <w:tcPrChange w:id="89" w:author="Glenn ten Cate" w:date="2015-07-17T21:33:00Z">
              <w:tcPr>
                <w:tcW w:w="436" w:type="pct"/>
                <w:shd w:val="clear" w:color="auto" w:fill="7DC13D"/>
                <w:vAlign w:val="center"/>
              </w:tcPr>
            </w:tcPrChange>
          </w:tcPr>
          <w:p w14:paraId="0C6BD56F" w14:textId="0F5425CD" w:rsidR="00837621" w:rsidRPr="007752EF" w:rsidRDefault="00837621" w:rsidP="007752EF">
            <w:pPr>
              <w:pStyle w:val="TableBody"/>
              <w:jc w:val="center"/>
              <w:cnfStyle w:val="000000000000" w:firstRow="0" w:lastRow="0" w:firstColumn="0" w:lastColumn="0" w:oddVBand="0" w:evenVBand="0" w:oddHBand="0" w:evenHBand="0" w:firstRowFirstColumn="0" w:firstRowLastColumn="0" w:lastRowFirstColumn="0" w:lastRowLastColumn="0"/>
              <w:rPr>
                <w:ins w:id="90" w:author="Glenn ten Cate" w:date="2015-07-17T21:29:00Z"/>
              </w:rPr>
            </w:pPr>
            <w:ins w:id="91" w:author="Glenn ten Cate" w:date="2015-07-17T21:31:00Z">
              <w:r w:rsidRPr="007752EF">
                <w:sym w:font="Wingdings" w:char="F0FC"/>
              </w:r>
            </w:ins>
          </w:p>
        </w:tc>
        <w:tc>
          <w:tcPr>
            <w:tcW w:w="437" w:type="pct"/>
            <w:shd w:val="clear" w:color="auto" w:fill="00B0F0"/>
            <w:vAlign w:val="center"/>
            <w:tcPrChange w:id="92" w:author="Glenn ten Cate" w:date="2015-07-17T21:33:00Z">
              <w:tcPr>
                <w:tcW w:w="437" w:type="pct"/>
                <w:shd w:val="clear" w:color="auto" w:fill="00B0F0"/>
                <w:vAlign w:val="center"/>
              </w:tcPr>
            </w:tcPrChange>
          </w:tcPr>
          <w:p w14:paraId="1FE7BD65" w14:textId="2A3AE830" w:rsidR="00837621" w:rsidRPr="007752EF" w:rsidRDefault="00837621" w:rsidP="007752EF">
            <w:pPr>
              <w:pStyle w:val="TableBody"/>
              <w:jc w:val="center"/>
              <w:cnfStyle w:val="000000000000" w:firstRow="0" w:lastRow="0" w:firstColumn="0" w:lastColumn="0" w:oddVBand="0" w:evenVBand="0" w:oddHBand="0" w:evenHBand="0" w:firstRowFirstColumn="0" w:firstRowLastColumn="0" w:lastRowFirstColumn="0" w:lastRowLastColumn="0"/>
              <w:rPr>
                <w:ins w:id="93" w:author="Glenn ten Cate" w:date="2015-07-17T21:29:00Z"/>
              </w:rPr>
            </w:pPr>
            <w:ins w:id="94" w:author="Glenn ten Cate" w:date="2015-07-17T21:31:00Z">
              <w:r w:rsidRPr="007752EF">
                <w:sym w:font="Wingdings" w:char="F0FC"/>
              </w:r>
            </w:ins>
          </w:p>
        </w:tc>
        <w:tc>
          <w:tcPr>
            <w:tcW w:w="391" w:type="pct"/>
            <w:shd w:val="clear" w:color="auto" w:fill="E2EFD9" w:themeFill="accent6" w:themeFillTint="33"/>
            <w:vAlign w:val="center"/>
            <w:tcPrChange w:id="95" w:author="Glenn ten Cate" w:date="2015-07-17T21:33:00Z">
              <w:tcPr>
                <w:tcW w:w="391" w:type="pct"/>
                <w:shd w:val="clear" w:color="auto" w:fill="E2EFD9" w:themeFill="accent6" w:themeFillTint="33"/>
                <w:vAlign w:val="center"/>
              </w:tcPr>
            </w:tcPrChange>
          </w:tcPr>
          <w:p w14:paraId="18599CC4" w14:textId="30EA548D" w:rsidR="00837621" w:rsidRDefault="00837621" w:rsidP="007752EF">
            <w:pPr>
              <w:pStyle w:val="TableBody"/>
              <w:jc w:val="center"/>
              <w:cnfStyle w:val="000000000000" w:firstRow="0" w:lastRow="0" w:firstColumn="0" w:lastColumn="0" w:oddVBand="0" w:evenVBand="0" w:oddHBand="0" w:evenHBand="0" w:firstRowFirstColumn="0" w:firstRowLastColumn="0" w:lastRowFirstColumn="0" w:lastRowLastColumn="0"/>
              <w:rPr>
                <w:ins w:id="96" w:author="Glenn ten Cate" w:date="2015-07-17T21:29:00Z"/>
              </w:rPr>
            </w:pPr>
            <w:ins w:id="97" w:author="Glenn ten Cate" w:date="2015-07-17T21:31:00Z">
              <w:r>
                <w:t>3.0</w:t>
              </w:r>
            </w:ins>
          </w:p>
        </w:tc>
      </w:tr>
      <w:tr w:rsidR="00837621" w:rsidRPr="0093359F" w14:paraId="13A82DD5" w14:textId="77777777" w:rsidTr="00703C35">
        <w:tblPrEx>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ExChange w:id="98" w:author="Glenn ten Cate" w:date="2015-07-17T22:27:00Z">
            <w:tblPrEx>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Ex>
          </w:tblPrExChange>
        </w:tblPrEx>
        <w:trPr>
          <w:cnfStyle w:val="000000100000" w:firstRow="0" w:lastRow="0" w:firstColumn="0" w:lastColumn="0" w:oddVBand="0" w:evenVBand="0" w:oddHBand="1" w:evenHBand="0" w:firstRowFirstColumn="0" w:firstRowLastColumn="0" w:lastRowFirstColumn="0" w:lastRowLastColumn="0"/>
          <w:ins w:id="99" w:author="Glenn ten Cate" w:date="2015-07-17T21:32:00Z"/>
        </w:trPr>
        <w:tc>
          <w:tcPr>
            <w:cnfStyle w:val="001000000000" w:firstRow="0" w:lastRow="0" w:firstColumn="1" w:lastColumn="0" w:oddVBand="0" w:evenVBand="0" w:oddHBand="0" w:evenHBand="0" w:firstRowFirstColumn="0" w:firstRowLastColumn="0" w:lastRowFirstColumn="0" w:lastRowLastColumn="0"/>
            <w:tcW w:w="588" w:type="pct"/>
            <w:tcPrChange w:id="100" w:author="Glenn ten Cate" w:date="2015-07-17T22:27:00Z">
              <w:tcPr>
                <w:tcW w:w="588" w:type="pct"/>
              </w:tcPr>
            </w:tcPrChange>
          </w:tcPr>
          <w:p w14:paraId="6F2D0AA0" w14:textId="35F306FE" w:rsidR="00837621" w:rsidRDefault="00837621" w:rsidP="0002304C">
            <w:pPr>
              <w:pStyle w:val="TableHeading"/>
              <w:cnfStyle w:val="001000100000" w:firstRow="0" w:lastRow="0" w:firstColumn="1" w:lastColumn="0" w:oddVBand="0" w:evenVBand="0" w:oddHBand="1" w:evenHBand="0" w:firstRowFirstColumn="0" w:firstRowLastColumn="0" w:lastRowFirstColumn="0" w:lastRowLastColumn="0"/>
              <w:rPr>
                <w:ins w:id="101" w:author="Glenn ten Cate" w:date="2015-07-17T21:32:00Z"/>
              </w:rPr>
            </w:pPr>
            <w:ins w:id="102" w:author="Glenn ten Cate" w:date="2015-07-17T21:32:00Z">
              <w:r>
                <w:t>V1.11</w:t>
              </w:r>
            </w:ins>
          </w:p>
        </w:tc>
        <w:tc>
          <w:tcPr>
            <w:tcW w:w="2712" w:type="pct"/>
            <w:shd w:val="clear" w:color="auto" w:fill="auto"/>
            <w:vAlign w:val="center"/>
            <w:tcPrChange w:id="103" w:author="Glenn ten Cate" w:date="2015-07-17T22:27:00Z">
              <w:tcPr>
                <w:tcW w:w="2712" w:type="pct"/>
                <w:shd w:val="clear" w:color="auto" w:fill="auto"/>
                <w:vAlign w:val="center"/>
              </w:tcPr>
            </w:tcPrChange>
          </w:tcPr>
          <w:p w14:paraId="2DFD986F" w14:textId="0AE71515" w:rsidR="00837621" w:rsidRPr="00837621" w:rsidRDefault="00837621" w:rsidP="00837621">
            <w:pPr>
              <w:pStyle w:val="TableBody"/>
              <w:cnfStyle w:val="000000100000" w:firstRow="0" w:lastRow="0" w:firstColumn="0" w:lastColumn="0" w:oddVBand="0" w:evenVBand="0" w:oddHBand="1" w:evenHBand="0" w:firstRowFirstColumn="0" w:firstRowLastColumn="0" w:lastRowFirstColumn="0" w:lastRowLastColumn="0"/>
              <w:rPr>
                <w:ins w:id="104" w:author="Glenn ten Cate" w:date="2015-07-17T21:32:00Z"/>
              </w:rPr>
            </w:pPr>
            <w:ins w:id="105" w:author="Glenn ten Cate" w:date="2015-07-17T21:32:00Z">
              <w:r w:rsidRPr="00837621">
                <w:t>Verify</w:t>
              </w:r>
              <w:r>
                <w:t xml:space="preserve"> that the</w:t>
              </w:r>
              <w:r w:rsidRPr="00837621">
                <w:t xml:space="preserve"> administrator pages are not publicly accessible.</w:t>
              </w:r>
            </w:ins>
          </w:p>
        </w:tc>
        <w:tc>
          <w:tcPr>
            <w:tcW w:w="436" w:type="pct"/>
            <w:tcBorders>
              <w:bottom w:val="single" w:sz="2" w:space="0" w:color="FFFFFF" w:themeColor="background1"/>
            </w:tcBorders>
            <w:shd w:val="clear" w:color="auto" w:fill="auto"/>
            <w:vAlign w:val="center"/>
            <w:tcPrChange w:id="106" w:author="Glenn ten Cate" w:date="2015-07-17T22:27:00Z">
              <w:tcPr>
                <w:tcW w:w="436" w:type="pct"/>
                <w:shd w:val="clear" w:color="auto" w:fill="F3AE0B"/>
                <w:vAlign w:val="center"/>
              </w:tcPr>
            </w:tcPrChange>
          </w:tcPr>
          <w:p w14:paraId="74CDA686" w14:textId="30ECB3F5" w:rsidR="00837621" w:rsidRPr="007752EF" w:rsidRDefault="00837621" w:rsidP="007752EF">
            <w:pPr>
              <w:pStyle w:val="TableBody"/>
              <w:jc w:val="center"/>
              <w:cnfStyle w:val="000000100000" w:firstRow="0" w:lastRow="0" w:firstColumn="0" w:lastColumn="0" w:oddVBand="0" w:evenVBand="0" w:oddHBand="1" w:evenHBand="0" w:firstRowFirstColumn="0" w:firstRowLastColumn="0" w:lastRowFirstColumn="0" w:lastRowLastColumn="0"/>
              <w:rPr>
                <w:ins w:id="107" w:author="Glenn ten Cate" w:date="2015-07-17T21:32:00Z"/>
              </w:rPr>
            </w:pPr>
          </w:p>
        </w:tc>
        <w:tc>
          <w:tcPr>
            <w:tcW w:w="436" w:type="pct"/>
            <w:shd w:val="clear" w:color="auto" w:fill="7DC13D"/>
            <w:vAlign w:val="center"/>
            <w:tcPrChange w:id="108" w:author="Glenn ten Cate" w:date="2015-07-17T22:27:00Z">
              <w:tcPr>
                <w:tcW w:w="436" w:type="pct"/>
                <w:shd w:val="clear" w:color="auto" w:fill="7DC13D"/>
                <w:vAlign w:val="center"/>
              </w:tcPr>
            </w:tcPrChange>
          </w:tcPr>
          <w:p w14:paraId="107A5878" w14:textId="679CE033" w:rsidR="00837621" w:rsidRPr="007752EF" w:rsidRDefault="00837621" w:rsidP="007752EF">
            <w:pPr>
              <w:pStyle w:val="TableBody"/>
              <w:jc w:val="center"/>
              <w:cnfStyle w:val="000000100000" w:firstRow="0" w:lastRow="0" w:firstColumn="0" w:lastColumn="0" w:oddVBand="0" w:evenVBand="0" w:oddHBand="1" w:evenHBand="0" w:firstRowFirstColumn="0" w:firstRowLastColumn="0" w:lastRowFirstColumn="0" w:lastRowLastColumn="0"/>
              <w:rPr>
                <w:ins w:id="109" w:author="Glenn ten Cate" w:date="2015-07-17T21:32:00Z"/>
              </w:rPr>
            </w:pPr>
            <w:ins w:id="110" w:author="Glenn ten Cate" w:date="2015-07-17T21:32:00Z">
              <w:r w:rsidRPr="007752EF">
                <w:sym w:font="Wingdings" w:char="F0FC"/>
              </w:r>
            </w:ins>
          </w:p>
        </w:tc>
        <w:tc>
          <w:tcPr>
            <w:tcW w:w="437" w:type="pct"/>
            <w:shd w:val="clear" w:color="auto" w:fill="00B0F0"/>
            <w:vAlign w:val="center"/>
            <w:tcPrChange w:id="111" w:author="Glenn ten Cate" w:date="2015-07-17T22:27:00Z">
              <w:tcPr>
                <w:tcW w:w="437" w:type="pct"/>
                <w:shd w:val="clear" w:color="auto" w:fill="00B0F0"/>
                <w:vAlign w:val="center"/>
              </w:tcPr>
            </w:tcPrChange>
          </w:tcPr>
          <w:p w14:paraId="40A0BBC0" w14:textId="0851F406" w:rsidR="00837621" w:rsidRPr="007752EF" w:rsidRDefault="00837621" w:rsidP="007752EF">
            <w:pPr>
              <w:pStyle w:val="TableBody"/>
              <w:jc w:val="center"/>
              <w:cnfStyle w:val="000000100000" w:firstRow="0" w:lastRow="0" w:firstColumn="0" w:lastColumn="0" w:oddVBand="0" w:evenVBand="0" w:oddHBand="1" w:evenHBand="0" w:firstRowFirstColumn="0" w:firstRowLastColumn="0" w:lastRowFirstColumn="0" w:lastRowLastColumn="0"/>
              <w:rPr>
                <w:ins w:id="112" w:author="Glenn ten Cate" w:date="2015-07-17T21:32:00Z"/>
              </w:rPr>
            </w:pPr>
            <w:ins w:id="113" w:author="Glenn ten Cate" w:date="2015-07-17T21:32:00Z">
              <w:r w:rsidRPr="007752EF">
                <w:sym w:font="Wingdings" w:char="F0FC"/>
              </w:r>
            </w:ins>
          </w:p>
        </w:tc>
        <w:tc>
          <w:tcPr>
            <w:tcW w:w="391" w:type="pct"/>
            <w:shd w:val="clear" w:color="auto" w:fill="E2EFD9" w:themeFill="accent6" w:themeFillTint="33"/>
            <w:vAlign w:val="center"/>
            <w:tcPrChange w:id="114" w:author="Glenn ten Cate" w:date="2015-07-17T22:27:00Z">
              <w:tcPr>
                <w:tcW w:w="391" w:type="pct"/>
                <w:shd w:val="clear" w:color="auto" w:fill="E2EFD9" w:themeFill="accent6" w:themeFillTint="33"/>
                <w:vAlign w:val="center"/>
              </w:tcPr>
            </w:tcPrChange>
          </w:tcPr>
          <w:p w14:paraId="714F8B84" w14:textId="4B0B4872" w:rsidR="00837621" w:rsidRDefault="00837621" w:rsidP="007752EF">
            <w:pPr>
              <w:pStyle w:val="TableBody"/>
              <w:jc w:val="center"/>
              <w:cnfStyle w:val="000000100000" w:firstRow="0" w:lastRow="0" w:firstColumn="0" w:lastColumn="0" w:oddVBand="0" w:evenVBand="0" w:oddHBand="1" w:evenHBand="0" w:firstRowFirstColumn="0" w:firstRowLastColumn="0" w:lastRowFirstColumn="0" w:lastRowLastColumn="0"/>
              <w:rPr>
                <w:ins w:id="115" w:author="Glenn ten Cate" w:date="2015-07-17T21:32:00Z"/>
              </w:rPr>
            </w:pPr>
            <w:ins w:id="116" w:author="Glenn ten Cate" w:date="2015-07-17T21:32:00Z">
              <w:r>
                <w:t>3.0</w:t>
              </w:r>
            </w:ins>
          </w:p>
        </w:tc>
      </w:tr>
      <w:tr w:rsidR="009C65A9" w:rsidRPr="0093359F" w14:paraId="58C5E44B" w14:textId="77777777" w:rsidTr="00703C35">
        <w:tblPrEx>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ExChange w:id="117" w:author="Glenn ten Cate" w:date="2015-07-17T22:27:00Z">
            <w:tblPrEx>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Ex>
          </w:tblPrExChange>
        </w:tblPrEx>
        <w:trPr>
          <w:ins w:id="118" w:author="Glenn ten Cate" w:date="2015-07-17T21:39:00Z"/>
        </w:trPr>
        <w:tc>
          <w:tcPr>
            <w:cnfStyle w:val="001000000000" w:firstRow="0" w:lastRow="0" w:firstColumn="1" w:lastColumn="0" w:oddVBand="0" w:evenVBand="0" w:oddHBand="0" w:evenHBand="0" w:firstRowFirstColumn="0" w:firstRowLastColumn="0" w:lastRowFirstColumn="0" w:lastRowLastColumn="0"/>
            <w:tcW w:w="588" w:type="pct"/>
            <w:tcPrChange w:id="119" w:author="Glenn ten Cate" w:date="2015-07-17T22:27:00Z">
              <w:tcPr>
                <w:tcW w:w="588" w:type="pct"/>
              </w:tcPr>
            </w:tcPrChange>
          </w:tcPr>
          <w:p w14:paraId="52948E0C" w14:textId="3AD3F739" w:rsidR="009C65A9" w:rsidRDefault="009C65A9" w:rsidP="0002304C">
            <w:pPr>
              <w:pStyle w:val="TableHeading"/>
              <w:rPr>
                <w:ins w:id="120" w:author="Glenn ten Cate" w:date="2015-07-17T21:39:00Z"/>
              </w:rPr>
            </w:pPr>
            <w:ins w:id="121" w:author="Glenn ten Cate" w:date="2015-07-17T21:39:00Z">
              <w:r>
                <w:lastRenderedPageBreak/>
                <w:t>V1.12</w:t>
              </w:r>
            </w:ins>
          </w:p>
        </w:tc>
        <w:tc>
          <w:tcPr>
            <w:tcW w:w="2712" w:type="pct"/>
            <w:shd w:val="clear" w:color="auto" w:fill="auto"/>
            <w:vAlign w:val="center"/>
            <w:tcPrChange w:id="122" w:author="Glenn ten Cate" w:date="2015-07-17T22:27:00Z">
              <w:tcPr>
                <w:tcW w:w="2712" w:type="pct"/>
                <w:shd w:val="clear" w:color="auto" w:fill="auto"/>
                <w:vAlign w:val="center"/>
              </w:tcPr>
            </w:tcPrChange>
          </w:tcPr>
          <w:p w14:paraId="281A366E" w14:textId="70C027B6" w:rsidR="009C65A9" w:rsidRPr="00837621" w:rsidRDefault="009C65A9" w:rsidP="00837621">
            <w:pPr>
              <w:pStyle w:val="TableBody"/>
              <w:cnfStyle w:val="000000000000" w:firstRow="0" w:lastRow="0" w:firstColumn="0" w:lastColumn="0" w:oddVBand="0" w:evenVBand="0" w:oddHBand="0" w:evenHBand="0" w:firstRowFirstColumn="0" w:firstRowLastColumn="0" w:lastRowFirstColumn="0" w:lastRowLastColumn="0"/>
              <w:rPr>
                <w:ins w:id="123" w:author="Glenn ten Cate" w:date="2015-07-17T21:39:00Z"/>
              </w:rPr>
            </w:pPr>
            <w:ins w:id="124" w:author="Glenn ten Cate" w:date="2015-07-17T21:39:00Z">
              <w:r>
                <w:t>Verify that the example and demo functionality pages are removed from the application.</w:t>
              </w:r>
            </w:ins>
          </w:p>
        </w:tc>
        <w:tc>
          <w:tcPr>
            <w:tcW w:w="436" w:type="pct"/>
            <w:shd w:val="clear" w:color="auto" w:fill="EE9F0E"/>
            <w:vAlign w:val="center"/>
            <w:tcPrChange w:id="125" w:author="Glenn ten Cate" w:date="2015-07-17T22:27:00Z">
              <w:tcPr>
                <w:tcW w:w="436" w:type="pct"/>
                <w:shd w:val="clear" w:color="auto" w:fill="auto"/>
                <w:vAlign w:val="center"/>
              </w:tcPr>
            </w:tcPrChange>
          </w:tcPr>
          <w:p w14:paraId="10A6EC29" w14:textId="54A42FAC" w:rsidR="009C65A9" w:rsidRPr="007752EF" w:rsidRDefault="00703C35" w:rsidP="007752EF">
            <w:pPr>
              <w:pStyle w:val="TableBody"/>
              <w:jc w:val="center"/>
              <w:cnfStyle w:val="000000000000" w:firstRow="0" w:lastRow="0" w:firstColumn="0" w:lastColumn="0" w:oddVBand="0" w:evenVBand="0" w:oddHBand="0" w:evenHBand="0" w:firstRowFirstColumn="0" w:firstRowLastColumn="0" w:lastRowFirstColumn="0" w:lastRowLastColumn="0"/>
              <w:rPr>
                <w:ins w:id="126" w:author="Glenn ten Cate" w:date="2015-07-17T21:39:00Z"/>
              </w:rPr>
            </w:pPr>
            <w:ins w:id="127" w:author="Glenn ten Cate" w:date="2015-07-17T22:27:00Z">
              <w:r w:rsidRPr="007752EF">
                <w:sym w:font="Wingdings" w:char="F0FC"/>
              </w:r>
            </w:ins>
          </w:p>
        </w:tc>
        <w:tc>
          <w:tcPr>
            <w:tcW w:w="436" w:type="pct"/>
            <w:shd w:val="clear" w:color="auto" w:fill="7DC13D"/>
            <w:vAlign w:val="center"/>
            <w:tcPrChange w:id="128" w:author="Glenn ten Cate" w:date="2015-07-17T22:27:00Z">
              <w:tcPr>
                <w:tcW w:w="436" w:type="pct"/>
                <w:shd w:val="clear" w:color="auto" w:fill="7DC13D"/>
                <w:vAlign w:val="center"/>
              </w:tcPr>
            </w:tcPrChange>
          </w:tcPr>
          <w:p w14:paraId="6EBE9E55" w14:textId="07E56B0A" w:rsidR="009C65A9" w:rsidRPr="007752EF" w:rsidRDefault="009C65A9" w:rsidP="007752EF">
            <w:pPr>
              <w:pStyle w:val="TableBody"/>
              <w:jc w:val="center"/>
              <w:cnfStyle w:val="000000000000" w:firstRow="0" w:lastRow="0" w:firstColumn="0" w:lastColumn="0" w:oddVBand="0" w:evenVBand="0" w:oddHBand="0" w:evenHBand="0" w:firstRowFirstColumn="0" w:firstRowLastColumn="0" w:lastRowFirstColumn="0" w:lastRowLastColumn="0"/>
              <w:rPr>
                <w:ins w:id="129" w:author="Glenn ten Cate" w:date="2015-07-17T21:39:00Z"/>
              </w:rPr>
            </w:pPr>
            <w:ins w:id="130" w:author="Glenn ten Cate" w:date="2015-07-17T21:39:00Z">
              <w:r w:rsidRPr="007752EF">
                <w:sym w:font="Wingdings" w:char="F0FC"/>
              </w:r>
            </w:ins>
          </w:p>
        </w:tc>
        <w:tc>
          <w:tcPr>
            <w:tcW w:w="437" w:type="pct"/>
            <w:shd w:val="clear" w:color="auto" w:fill="00B0F0"/>
            <w:vAlign w:val="center"/>
            <w:tcPrChange w:id="131" w:author="Glenn ten Cate" w:date="2015-07-17T22:27:00Z">
              <w:tcPr>
                <w:tcW w:w="437" w:type="pct"/>
                <w:shd w:val="clear" w:color="auto" w:fill="00B0F0"/>
                <w:vAlign w:val="center"/>
              </w:tcPr>
            </w:tcPrChange>
          </w:tcPr>
          <w:p w14:paraId="21CD20FC" w14:textId="07480C7E" w:rsidR="009C65A9" w:rsidRPr="007752EF" w:rsidRDefault="009C65A9" w:rsidP="007752EF">
            <w:pPr>
              <w:pStyle w:val="TableBody"/>
              <w:jc w:val="center"/>
              <w:cnfStyle w:val="000000000000" w:firstRow="0" w:lastRow="0" w:firstColumn="0" w:lastColumn="0" w:oddVBand="0" w:evenVBand="0" w:oddHBand="0" w:evenHBand="0" w:firstRowFirstColumn="0" w:firstRowLastColumn="0" w:lastRowFirstColumn="0" w:lastRowLastColumn="0"/>
              <w:rPr>
                <w:ins w:id="132" w:author="Glenn ten Cate" w:date="2015-07-17T21:39:00Z"/>
              </w:rPr>
            </w:pPr>
            <w:ins w:id="133" w:author="Glenn ten Cate" w:date="2015-07-17T21:39:00Z">
              <w:r w:rsidRPr="007752EF">
                <w:sym w:font="Wingdings" w:char="F0FC"/>
              </w:r>
            </w:ins>
          </w:p>
        </w:tc>
        <w:tc>
          <w:tcPr>
            <w:tcW w:w="391" w:type="pct"/>
            <w:shd w:val="clear" w:color="auto" w:fill="E2EFD9" w:themeFill="accent6" w:themeFillTint="33"/>
            <w:vAlign w:val="center"/>
            <w:tcPrChange w:id="134" w:author="Glenn ten Cate" w:date="2015-07-17T22:27:00Z">
              <w:tcPr>
                <w:tcW w:w="391" w:type="pct"/>
                <w:shd w:val="clear" w:color="auto" w:fill="E2EFD9" w:themeFill="accent6" w:themeFillTint="33"/>
                <w:vAlign w:val="center"/>
              </w:tcPr>
            </w:tcPrChange>
          </w:tcPr>
          <w:p w14:paraId="557731FF" w14:textId="7213F78A" w:rsidR="009C65A9" w:rsidRDefault="009C65A9" w:rsidP="007752EF">
            <w:pPr>
              <w:pStyle w:val="TableBody"/>
              <w:jc w:val="center"/>
              <w:cnfStyle w:val="000000000000" w:firstRow="0" w:lastRow="0" w:firstColumn="0" w:lastColumn="0" w:oddVBand="0" w:evenVBand="0" w:oddHBand="0" w:evenHBand="0" w:firstRowFirstColumn="0" w:firstRowLastColumn="0" w:lastRowFirstColumn="0" w:lastRowLastColumn="0"/>
              <w:rPr>
                <w:ins w:id="135" w:author="Glenn ten Cate" w:date="2015-07-17T21:39:00Z"/>
              </w:rPr>
            </w:pPr>
            <w:ins w:id="136" w:author="Glenn ten Cate" w:date="2015-07-17T21:39:00Z">
              <w:r>
                <w:t>3.0</w:t>
              </w:r>
            </w:ins>
          </w:p>
        </w:tc>
      </w:tr>
    </w:tbl>
    <w:p w14:paraId="0E780C86" w14:textId="173C272E" w:rsidR="005D41AB" w:rsidRDefault="00702571" w:rsidP="00702571">
      <w:pPr>
        <w:pStyle w:val="Heading2"/>
      </w:pPr>
      <w:r>
        <w:t>References</w:t>
      </w:r>
    </w:p>
    <w:p w14:paraId="7CF67D91" w14:textId="79B7BACB" w:rsidR="00702571" w:rsidRPr="00DF702A" w:rsidRDefault="00702571" w:rsidP="005D41AB">
      <w:r>
        <w:t>TBA</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r>
        <w:lastRenderedPageBreak/>
        <w:t>V2: Authentication Verification Requirements</w:t>
      </w:r>
      <w:bookmarkEnd w:id="27"/>
    </w:p>
    <w:p w14:paraId="0509CF78" w14:textId="77777777" w:rsidR="00702571" w:rsidRDefault="00702571" w:rsidP="00702571">
      <w:pPr>
        <w:pStyle w:val="Heading2"/>
      </w:pPr>
      <w:r>
        <w:t>Control objective</w:t>
      </w:r>
    </w:p>
    <w:p w14:paraId="6468DB53" w14:textId="11E5A332" w:rsidR="00702571" w:rsidRDefault="005324D1" w:rsidP="00702571">
      <w:r>
        <w:t>TBA</w:t>
      </w:r>
      <w:r w:rsidR="00702571">
        <w:t xml:space="preserve"> </w:t>
      </w:r>
    </w:p>
    <w:p w14:paraId="4FB9F705" w14:textId="69CAE3F5" w:rsidR="00DF702A" w:rsidRPr="00DF702A" w:rsidRDefault="00702571" w:rsidP="003C52FF">
      <w:pPr>
        <w:pStyle w:val="Heading2"/>
      </w:pPr>
      <w:r>
        <w:t>Requirements</w:t>
      </w:r>
    </w:p>
    <w:tbl>
      <w:tblPr>
        <w:tblStyle w:val="GridTable5DarkAccent3"/>
        <w:tblW w:w="4948" w:type="pct"/>
        <w:tblLayout w:type="fixed"/>
        <w:tblLook w:val="04A0" w:firstRow="1" w:lastRow="0" w:firstColumn="1" w:lastColumn="0" w:noHBand="0" w:noVBand="1"/>
      </w:tblPr>
      <w:tblGrid>
        <w:gridCol w:w="868"/>
        <w:gridCol w:w="5140"/>
        <w:gridCol w:w="783"/>
        <w:gridCol w:w="783"/>
        <w:gridCol w:w="783"/>
        <w:gridCol w:w="783"/>
        <w:tblGridChange w:id="137">
          <w:tblGrid>
            <w:gridCol w:w="868"/>
            <w:gridCol w:w="5140"/>
            <w:gridCol w:w="783"/>
            <w:gridCol w:w="783"/>
            <w:gridCol w:w="783"/>
            <w:gridCol w:w="783"/>
          </w:tblGrid>
        </w:tblGridChange>
      </w:tblGrid>
      <w:tr w:rsidR="00B1508E" w:rsidRPr="00DF702A" w14:paraId="041B1C91" w14:textId="77777777" w:rsidTr="000920E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68" w:type="dxa"/>
          </w:tcPr>
          <w:p w14:paraId="2C465C60" w14:textId="04B42FC2" w:rsidR="00DF702A" w:rsidRPr="00DF702A" w:rsidRDefault="003C52FF" w:rsidP="00F27478">
            <w:pPr>
              <w:pStyle w:val="TableHeading"/>
            </w:pPr>
            <w:r>
              <w:t>#</w:t>
            </w:r>
          </w:p>
        </w:tc>
        <w:tc>
          <w:tcPr>
            <w:tcW w:w="5140" w:type="dxa"/>
            <w:vAlign w:val="center"/>
          </w:tcPr>
          <w:p w14:paraId="22529562" w14:textId="77777777" w:rsidR="00DF702A" w:rsidRPr="00DF702A" w:rsidRDefault="00DF702A" w:rsidP="001B1E6E">
            <w:pPr>
              <w:pStyle w:val="TableHeading"/>
              <w:cnfStyle w:val="100000000000" w:firstRow="1" w:lastRow="0" w:firstColumn="0" w:lastColumn="0" w:oddVBand="0" w:evenVBand="0" w:oddHBand="0" w:evenHBand="0" w:firstRowFirstColumn="0" w:firstRowLastColumn="0" w:lastRowFirstColumn="0" w:lastRowLastColumn="0"/>
            </w:pPr>
            <w:r w:rsidRPr="00DF702A">
              <w:t>Description</w:t>
            </w:r>
          </w:p>
        </w:tc>
        <w:tc>
          <w:tcPr>
            <w:tcW w:w="783" w:type="dxa"/>
            <w:vAlign w:val="center"/>
          </w:tcPr>
          <w:p w14:paraId="5539A784"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83" w:type="dxa"/>
            <w:vAlign w:val="center"/>
          </w:tcPr>
          <w:p w14:paraId="1FDC67C5"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83" w:type="dxa"/>
            <w:vAlign w:val="center"/>
          </w:tcPr>
          <w:p w14:paraId="6585AADC"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83" w:type="dxa"/>
            <w:vAlign w:val="center"/>
          </w:tcPr>
          <w:p w14:paraId="53F89FE6"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D2572" w:rsidRPr="00DF702A" w14:paraId="60A0A54F"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1F238A45" w14:textId="4194C4D7" w:rsidR="005D2572" w:rsidRPr="00DF702A" w:rsidRDefault="005D2572" w:rsidP="00F27478">
            <w:pPr>
              <w:pStyle w:val="TableHeading"/>
            </w:pPr>
            <w:r w:rsidRPr="00975766">
              <w:t>V2.1</w:t>
            </w:r>
          </w:p>
        </w:tc>
        <w:tc>
          <w:tcPr>
            <w:tcW w:w="5140" w:type="dxa"/>
            <w:shd w:val="clear" w:color="auto" w:fill="auto"/>
            <w:vAlign w:val="center"/>
          </w:tcPr>
          <w:p w14:paraId="317C3742" w14:textId="03505502"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pages and resources require authentication except those specifically intended to be public (Principle of complete mediation).</w:t>
            </w:r>
          </w:p>
        </w:tc>
        <w:tc>
          <w:tcPr>
            <w:tcW w:w="783" w:type="dxa"/>
            <w:shd w:val="clear" w:color="auto" w:fill="FFC000"/>
            <w:vAlign w:val="center"/>
          </w:tcPr>
          <w:p w14:paraId="0560AFAE" w14:textId="6E7A9380"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83" w:type="dxa"/>
            <w:shd w:val="clear" w:color="auto" w:fill="92D050"/>
            <w:vAlign w:val="center"/>
          </w:tcPr>
          <w:p w14:paraId="69404B60" w14:textId="6F798271"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83" w:type="dxa"/>
            <w:shd w:val="clear" w:color="auto" w:fill="00B0F0"/>
            <w:vAlign w:val="center"/>
          </w:tcPr>
          <w:p w14:paraId="62987F4F" w14:textId="238E2D7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83" w:type="dxa"/>
            <w:shd w:val="clear" w:color="auto" w:fill="auto"/>
            <w:vAlign w:val="center"/>
          </w:tcPr>
          <w:p w14:paraId="0F58E6F3" w14:textId="023A133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5D2572" w:rsidRPr="00DF702A" w14:paraId="6E5ABBD9"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0DF2A7E9" w14:textId="3FFD58BC" w:rsidR="005D2572" w:rsidRPr="00DF702A" w:rsidRDefault="005D2572" w:rsidP="00F27478">
            <w:pPr>
              <w:pStyle w:val="TableHeading"/>
            </w:pPr>
            <w:r w:rsidRPr="00975766">
              <w:t>V2.2</w:t>
            </w:r>
          </w:p>
        </w:tc>
        <w:tc>
          <w:tcPr>
            <w:tcW w:w="5140" w:type="dxa"/>
            <w:shd w:val="clear" w:color="auto" w:fill="auto"/>
            <w:vAlign w:val="center"/>
          </w:tcPr>
          <w:p w14:paraId="312051D0" w14:textId="7541F2AB"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password fields do not echo the user’s password when it is entered.</w:t>
            </w:r>
          </w:p>
        </w:tc>
        <w:tc>
          <w:tcPr>
            <w:tcW w:w="783" w:type="dxa"/>
            <w:shd w:val="clear" w:color="auto" w:fill="FFC000"/>
            <w:vAlign w:val="center"/>
          </w:tcPr>
          <w:p w14:paraId="3FEF6CEF" w14:textId="63C9EE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83" w:type="dxa"/>
            <w:shd w:val="clear" w:color="auto" w:fill="92D050"/>
            <w:vAlign w:val="center"/>
          </w:tcPr>
          <w:p w14:paraId="5F32D487" w14:textId="54C169C3"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83" w:type="dxa"/>
            <w:shd w:val="clear" w:color="auto" w:fill="00B0F0"/>
            <w:vAlign w:val="center"/>
          </w:tcPr>
          <w:p w14:paraId="3C1038BA" w14:textId="1B034EC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83" w:type="dxa"/>
            <w:shd w:val="clear" w:color="auto" w:fill="auto"/>
            <w:vAlign w:val="center"/>
          </w:tcPr>
          <w:p w14:paraId="555D10CF" w14:textId="34FA386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1508E" w:rsidRPr="00DF702A" w14:paraId="6E4363FC"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29E56E31" w14:textId="7E7D7093" w:rsidR="00D8689B" w:rsidRPr="00DF702A" w:rsidRDefault="00D8689B" w:rsidP="00F27478">
            <w:pPr>
              <w:pStyle w:val="TableHeading"/>
            </w:pPr>
            <w:r w:rsidRPr="00975766">
              <w:t>V2.3</w:t>
            </w:r>
          </w:p>
        </w:tc>
        <w:tc>
          <w:tcPr>
            <w:tcW w:w="5140" w:type="dxa"/>
            <w:shd w:val="clear" w:color="auto" w:fill="EDEDED" w:themeFill="accent3" w:themeFillTint="33"/>
            <w:vAlign w:val="center"/>
          </w:tcPr>
          <w:p w14:paraId="61C1191A" w14:textId="2D54C3D2" w:rsidR="00D8689B" w:rsidRPr="00DF702A" w:rsidRDefault="00D8689B" w:rsidP="00216D10">
            <w:pPr>
              <w:pStyle w:val="TableBody"/>
              <w:cnfStyle w:val="000000100000" w:firstRow="0" w:lastRow="0" w:firstColumn="0" w:lastColumn="0" w:oddVBand="0" w:evenVBand="0" w:oddHBand="1" w:evenHBand="0" w:firstRowFirstColumn="0" w:firstRowLastColumn="0" w:lastRowFirstColumn="0" w:lastRowLastColumn="0"/>
            </w:pPr>
            <w:r w:rsidRPr="00975766">
              <w:t>Deprecated</w:t>
            </w:r>
          </w:p>
        </w:tc>
        <w:tc>
          <w:tcPr>
            <w:tcW w:w="783" w:type="dxa"/>
            <w:shd w:val="clear" w:color="auto" w:fill="EDEDED" w:themeFill="accent3" w:themeFillTint="33"/>
            <w:vAlign w:val="center"/>
          </w:tcPr>
          <w:p w14:paraId="47ECE957"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EDEDED" w:themeFill="accent3" w:themeFillTint="33"/>
            <w:vAlign w:val="center"/>
          </w:tcPr>
          <w:p w14:paraId="66C081D9"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EDEDED" w:themeFill="accent3" w:themeFillTint="33"/>
            <w:vAlign w:val="center"/>
          </w:tcPr>
          <w:p w14:paraId="02425A78"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auto"/>
            <w:vAlign w:val="center"/>
          </w:tcPr>
          <w:p w14:paraId="46957201" w14:textId="08FF61A0"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D2572" w:rsidRPr="00DF702A" w14:paraId="75D7D448"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2A5FA04D" w14:textId="27E9120D" w:rsidR="005D2572" w:rsidRPr="00DF702A" w:rsidRDefault="005D2572" w:rsidP="00F27478">
            <w:pPr>
              <w:pStyle w:val="TableHeading"/>
            </w:pPr>
            <w:r w:rsidRPr="00975766">
              <w:t>V2.4</w:t>
            </w:r>
          </w:p>
        </w:tc>
        <w:tc>
          <w:tcPr>
            <w:tcW w:w="5140" w:type="dxa"/>
            <w:shd w:val="clear" w:color="auto" w:fill="auto"/>
            <w:vAlign w:val="center"/>
          </w:tcPr>
          <w:p w14:paraId="3195773A" w14:textId="3366507E"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are enforced on the server side.</w:t>
            </w:r>
          </w:p>
        </w:tc>
        <w:tc>
          <w:tcPr>
            <w:tcW w:w="783" w:type="dxa"/>
            <w:shd w:val="clear" w:color="auto" w:fill="FFC000"/>
            <w:vAlign w:val="center"/>
          </w:tcPr>
          <w:p w14:paraId="4E0BA9F6" w14:textId="6A0E7F1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83" w:type="dxa"/>
            <w:shd w:val="clear" w:color="auto" w:fill="92D050"/>
            <w:vAlign w:val="center"/>
          </w:tcPr>
          <w:p w14:paraId="30841D8E" w14:textId="492E38DF"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83" w:type="dxa"/>
            <w:shd w:val="clear" w:color="auto" w:fill="00B0F0"/>
            <w:vAlign w:val="center"/>
          </w:tcPr>
          <w:p w14:paraId="576EAC99" w14:textId="0D48A09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83" w:type="dxa"/>
            <w:shd w:val="clear" w:color="auto" w:fill="auto"/>
            <w:vAlign w:val="center"/>
          </w:tcPr>
          <w:p w14:paraId="4BE04585" w14:textId="46323B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5CB487F6"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73F7CD9B" w14:textId="44D0C55F" w:rsidR="005D2572" w:rsidRPr="00DF702A" w:rsidRDefault="005D2572" w:rsidP="00F27478">
            <w:pPr>
              <w:pStyle w:val="TableHeading"/>
            </w:pPr>
            <w:r w:rsidRPr="00975766">
              <w:t>V2.5</w:t>
            </w:r>
          </w:p>
        </w:tc>
        <w:tc>
          <w:tcPr>
            <w:tcW w:w="5140" w:type="dxa"/>
            <w:shd w:val="clear" w:color="auto" w:fill="auto"/>
            <w:vAlign w:val="center"/>
          </w:tcPr>
          <w:p w14:paraId="0497B277" w14:textId="1830ACE6"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authentication controls (including libraries that call external authentication services) have a centralized implementation.</w:t>
            </w:r>
          </w:p>
        </w:tc>
        <w:tc>
          <w:tcPr>
            <w:tcW w:w="783" w:type="dxa"/>
            <w:shd w:val="clear" w:color="auto" w:fill="auto"/>
            <w:vAlign w:val="center"/>
          </w:tcPr>
          <w:p w14:paraId="4AA63C26"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auto"/>
            <w:vAlign w:val="center"/>
          </w:tcPr>
          <w:p w14:paraId="665E4B21"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00B0F0"/>
            <w:vAlign w:val="center"/>
          </w:tcPr>
          <w:p w14:paraId="4A751C36" w14:textId="1548E4E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83" w:type="dxa"/>
            <w:shd w:val="clear" w:color="auto" w:fill="auto"/>
            <w:vAlign w:val="center"/>
          </w:tcPr>
          <w:p w14:paraId="09C81AB0" w14:textId="1015A41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50FFCC90"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14D0C0C9" w14:textId="3E160073" w:rsidR="005D2572" w:rsidRPr="00DF702A" w:rsidRDefault="005D2572" w:rsidP="00F27478">
            <w:pPr>
              <w:pStyle w:val="TableHeading"/>
            </w:pPr>
            <w:r w:rsidRPr="00975766">
              <w:t>V2.6</w:t>
            </w:r>
          </w:p>
        </w:tc>
        <w:tc>
          <w:tcPr>
            <w:tcW w:w="5140" w:type="dxa"/>
            <w:shd w:val="clear" w:color="auto" w:fill="auto"/>
            <w:vAlign w:val="center"/>
          </w:tcPr>
          <w:p w14:paraId="27809F62" w14:textId="6D1BFF5C"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fail securely to ensure attackers cannot log in.</w:t>
            </w:r>
          </w:p>
        </w:tc>
        <w:tc>
          <w:tcPr>
            <w:tcW w:w="783" w:type="dxa"/>
            <w:shd w:val="clear" w:color="auto" w:fill="FFC000"/>
            <w:vAlign w:val="center"/>
          </w:tcPr>
          <w:p w14:paraId="0C6F4D91" w14:textId="1881B1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83" w:type="dxa"/>
            <w:shd w:val="clear" w:color="auto" w:fill="92D050"/>
            <w:vAlign w:val="center"/>
          </w:tcPr>
          <w:p w14:paraId="24FF7AC9" w14:textId="29E2DBE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83" w:type="dxa"/>
            <w:shd w:val="clear" w:color="auto" w:fill="00B0F0"/>
            <w:vAlign w:val="center"/>
          </w:tcPr>
          <w:p w14:paraId="781632F4" w14:textId="2882921E"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83" w:type="dxa"/>
            <w:shd w:val="clear" w:color="auto" w:fill="auto"/>
            <w:vAlign w:val="center"/>
          </w:tcPr>
          <w:p w14:paraId="06ADB4DA" w14:textId="2944BF4D"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6995F430"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00578117" w14:textId="116113FE" w:rsidR="005D2572" w:rsidRPr="00DF702A" w:rsidRDefault="005D2572" w:rsidP="00F27478">
            <w:pPr>
              <w:pStyle w:val="TableHeading"/>
            </w:pPr>
            <w:r w:rsidRPr="00975766">
              <w:t>V2.7</w:t>
            </w:r>
          </w:p>
        </w:tc>
        <w:tc>
          <w:tcPr>
            <w:tcW w:w="5140" w:type="dxa"/>
            <w:shd w:val="clear" w:color="auto" w:fill="auto"/>
            <w:vAlign w:val="center"/>
          </w:tcPr>
          <w:p w14:paraId="37FFFB7D" w14:textId="4206B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password entry fields allow or encourage the use of passphrases, and do not prevent long passphrases or highly complex passwords being entered</w:t>
            </w:r>
            <w:r w:rsidR="0046475F">
              <w:t>.</w:t>
            </w:r>
          </w:p>
        </w:tc>
        <w:tc>
          <w:tcPr>
            <w:tcW w:w="783" w:type="dxa"/>
            <w:shd w:val="clear" w:color="auto" w:fill="auto"/>
            <w:vAlign w:val="center"/>
          </w:tcPr>
          <w:p w14:paraId="725FC3B9"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92D050"/>
            <w:vAlign w:val="center"/>
          </w:tcPr>
          <w:p w14:paraId="5EE48C36" w14:textId="7F1B60E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83" w:type="dxa"/>
            <w:shd w:val="clear" w:color="auto" w:fill="00B0F0"/>
            <w:vAlign w:val="center"/>
          </w:tcPr>
          <w:p w14:paraId="00E3E523" w14:textId="342C49B6"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83" w:type="dxa"/>
            <w:shd w:val="clear" w:color="auto" w:fill="auto"/>
            <w:vAlign w:val="center"/>
          </w:tcPr>
          <w:p w14:paraId="41DA2A4F" w14:textId="4D6BC89C"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06CEE552"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339409A6" w14:textId="1C2DD2FE" w:rsidR="005D2572" w:rsidRPr="00DF702A" w:rsidRDefault="005D2572" w:rsidP="00F27478">
            <w:pPr>
              <w:pStyle w:val="TableHeading"/>
            </w:pPr>
            <w:r w:rsidRPr="00975766">
              <w:t>V2.8</w:t>
            </w:r>
          </w:p>
        </w:tc>
        <w:tc>
          <w:tcPr>
            <w:tcW w:w="5140" w:type="dxa"/>
            <w:shd w:val="clear" w:color="auto" w:fill="auto"/>
            <w:vAlign w:val="center"/>
          </w:tcPr>
          <w:p w14:paraId="5142F0AF" w14:textId="2504268D"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83" w:type="dxa"/>
            <w:shd w:val="clear" w:color="auto" w:fill="auto"/>
            <w:vAlign w:val="center"/>
          </w:tcPr>
          <w:p w14:paraId="10183914"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shd w:val="clear" w:color="auto" w:fill="92D050"/>
            <w:vAlign w:val="center"/>
          </w:tcPr>
          <w:p w14:paraId="0C525D08" w14:textId="5861169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83" w:type="dxa"/>
            <w:shd w:val="clear" w:color="auto" w:fill="00B0F0"/>
            <w:vAlign w:val="center"/>
          </w:tcPr>
          <w:p w14:paraId="4EC7A830" w14:textId="2214A98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83" w:type="dxa"/>
            <w:shd w:val="clear" w:color="auto" w:fill="auto"/>
            <w:vAlign w:val="center"/>
          </w:tcPr>
          <w:p w14:paraId="5C8C20B0" w14:textId="3AFBE8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73113322"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280A79E4" w14:textId="52EB3377" w:rsidR="005D2572" w:rsidRPr="00DF702A" w:rsidRDefault="005D2572" w:rsidP="00F27478">
            <w:pPr>
              <w:pStyle w:val="TableHeading"/>
            </w:pPr>
            <w:r w:rsidRPr="00975766">
              <w:t>V2.9</w:t>
            </w:r>
          </w:p>
        </w:tc>
        <w:tc>
          <w:tcPr>
            <w:tcW w:w="5140" w:type="dxa"/>
            <w:shd w:val="clear" w:color="auto" w:fill="auto"/>
            <w:vAlign w:val="center"/>
          </w:tcPr>
          <w:p w14:paraId="34F2DF71" w14:textId="24223FAA"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the changing password functionality includes the old password, the new password, and a password confirmation, as well as a passphrase strength indication to encourage the adoption of strong passphrases.  </w:t>
            </w:r>
          </w:p>
        </w:tc>
        <w:tc>
          <w:tcPr>
            <w:tcW w:w="783" w:type="dxa"/>
            <w:shd w:val="clear" w:color="auto" w:fill="auto"/>
            <w:vAlign w:val="center"/>
          </w:tcPr>
          <w:p w14:paraId="6472D40E"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92D050"/>
            <w:vAlign w:val="center"/>
          </w:tcPr>
          <w:p w14:paraId="243E0D68" w14:textId="1FABAFBD"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83" w:type="dxa"/>
            <w:shd w:val="clear" w:color="auto" w:fill="00B0F0"/>
            <w:vAlign w:val="center"/>
          </w:tcPr>
          <w:p w14:paraId="7B950CF8" w14:textId="0DB874C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83" w:type="dxa"/>
            <w:shd w:val="clear" w:color="auto" w:fill="auto"/>
            <w:vAlign w:val="center"/>
          </w:tcPr>
          <w:p w14:paraId="201F7D28" w14:textId="6D05238F"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EB7816" w:rsidRPr="00DF702A" w14:paraId="1F7771E2"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46E014FB" w14:textId="549D8641" w:rsidR="00EB7816" w:rsidRPr="00975766" w:rsidRDefault="00EB7816" w:rsidP="00F27478">
            <w:pPr>
              <w:pStyle w:val="TableHeading"/>
            </w:pPr>
            <w:r>
              <w:t>V2.10</w:t>
            </w:r>
          </w:p>
        </w:tc>
        <w:tc>
          <w:tcPr>
            <w:tcW w:w="5140" w:type="dxa"/>
            <w:vAlign w:val="center"/>
          </w:tcPr>
          <w:p w14:paraId="1D91ADFD" w14:textId="032EE6FF"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83" w:type="dxa"/>
            <w:vAlign w:val="center"/>
          </w:tcPr>
          <w:p w14:paraId="78CC7D5A"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vAlign w:val="center"/>
          </w:tcPr>
          <w:p w14:paraId="57F1D99C"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vAlign w:val="center"/>
          </w:tcPr>
          <w:p w14:paraId="74360F8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shd w:val="clear" w:color="auto" w:fill="auto"/>
            <w:vAlign w:val="center"/>
          </w:tcPr>
          <w:p w14:paraId="58FDE643" w14:textId="2D3CDC5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02035341"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4458A0E6" w14:textId="3A345ACF" w:rsidR="00EB7816" w:rsidRPr="00975766" w:rsidRDefault="00EB7816" w:rsidP="00F27478">
            <w:pPr>
              <w:pStyle w:val="TableHeading"/>
            </w:pPr>
            <w:r>
              <w:t>V2.11</w:t>
            </w:r>
          </w:p>
        </w:tc>
        <w:tc>
          <w:tcPr>
            <w:tcW w:w="5140" w:type="dxa"/>
            <w:shd w:val="clear" w:color="auto" w:fill="EDEDED" w:themeFill="accent3" w:themeFillTint="33"/>
            <w:vAlign w:val="center"/>
          </w:tcPr>
          <w:p w14:paraId="1721816E" w14:textId="43041832"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83" w:type="dxa"/>
            <w:shd w:val="clear" w:color="auto" w:fill="EDEDED" w:themeFill="accent3" w:themeFillTint="33"/>
            <w:vAlign w:val="center"/>
          </w:tcPr>
          <w:p w14:paraId="7B6F25AF"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EDEDED" w:themeFill="accent3" w:themeFillTint="33"/>
            <w:vAlign w:val="center"/>
          </w:tcPr>
          <w:p w14:paraId="7205AAC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EDEDED" w:themeFill="accent3" w:themeFillTint="33"/>
            <w:vAlign w:val="center"/>
          </w:tcPr>
          <w:p w14:paraId="5E75660A"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auto"/>
            <w:vAlign w:val="center"/>
          </w:tcPr>
          <w:p w14:paraId="58D86E10" w14:textId="090C5D35"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5D2572" w:rsidRPr="00DF702A" w14:paraId="0650EFD1"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31922EF6" w14:textId="541473E8" w:rsidR="005D2572" w:rsidRPr="00DF702A" w:rsidRDefault="005D2572" w:rsidP="00F27478">
            <w:pPr>
              <w:pStyle w:val="TableHeading"/>
            </w:pPr>
            <w:r w:rsidRPr="00975766">
              <w:lastRenderedPageBreak/>
              <w:t>V2.12</w:t>
            </w:r>
          </w:p>
        </w:tc>
        <w:tc>
          <w:tcPr>
            <w:tcW w:w="5140" w:type="dxa"/>
            <w:shd w:val="clear" w:color="auto" w:fill="auto"/>
            <w:vAlign w:val="center"/>
          </w:tcPr>
          <w:p w14:paraId="50205EE5" w14:textId="2FAF60A0"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all authentication decisions are logged. This should include requests with missing required information, needed for security investigations.</w:t>
            </w:r>
          </w:p>
        </w:tc>
        <w:tc>
          <w:tcPr>
            <w:tcW w:w="783" w:type="dxa"/>
            <w:shd w:val="clear" w:color="auto" w:fill="auto"/>
            <w:vAlign w:val="center"/>
          </w:tcPr>
          <w:p w14:paraId="04E554A2"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shd w:val="clear" w:color="auto" w:fill="92D050"/>
            <w:vAlign w:val="center"/>
          </w:tcPr>
          <w:p w14:paraId="6CEC6B5E" w14:textId="1D00EDD9"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83" w:type="dxa"/>
            <w:shd w:val="clear" w:color="auto" w:fill="00B0F0"/>
            <w:vAlign w:val="center"/>
          </w:tcPr>
          <w:p w14:paraId="44DFEEE8" w14:textId="7B8B72B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83" w:type="dxa"/>
            <w:shd w:val="clear" w:color="auto" w:fill="auto"/>
            <w:vAlign w:val="center"/>
          </w:tcPr>
          <w:p w14:paraId="5DDD1A90" w14:textId="6B1A096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395C25A4"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6E0DA67A" w14:textId="5244A11D" w:rsidR="005D2572" w:rsidRPr="00DF702A" w:rsidRDefault="005D2572" w:rsidP="00F27478">
            <w:pPr>
              <w:pStyle w:val="TableHeading"/>
            </w:pPr>
            <w:r w:rsidRPr="00975766">
              <w:t>V2.13</w:t>
            </w:r>
          </w:p>
        </w:tc>
        <w:tc>
          <w:tcPr>
            <w:tcW w:w="5140" w:type="dxa"/>
            <w:shd w:val="clear" w:color="auto" w:fill="auto"/>
            <w:vAlign w:val="center"/>
          </w:tcPr>
          <w:p w14:paraId="1CB88A76" w14:textId="57B06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account passwords are protected using an adaptive key derivation function, salted using a salt that is unique to that account (e.g., internal user ID, account creation) and use </w:t>
            </w:r>
            <w:proofErr w:type="spellStart"/>
            <w:r w:rsidRPr="00975766">
              <w:t>bcrypt</w:t>
            </w:r>
            <w:proofErr w:type="spellEnd"/>
            <w:r w:rsidRPr="00975766">
              <w:t xml:space="preserve">, </w:t>
            </w:r>
            <w:proofErr w:type="spellStart"/>
            <w:r w:rsidRPr="00975766">
              <w:t>scrypt</w:t>
            </w:r>
            <w:proofErr w:type="spellEnd"/>
            <w:r w:rsidRPr="00975766">
              <w:t xml:space="preserve"> or PBKDF2 before storing the password, with a minimum work factor iteration count of 150,000 loops to eliminate the possibility of brute forcing. </w:t>
            </w:r>
          </w:p>
        </w:tc>
        <w:tc>
          <w:tcPr>
            <w:tcW w:w="783" w:type="dxa"/>
            <w:shd w:val="clear" w:color="auto" w:fill="auto"/>
            <w:vAlign w:val="center"/>
          </w:tcPr>
          <w:p w14:paraId="6EA49952"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92D050"/>
            <w:vAlign w:val="center"/>
          </w:tcPr>
          <w:p w14:paraId="3B9AD16E" w14:textId="47B1656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83" w:type="dxa"/>
            <w:shd w:val="clear" w:color="auto" w:fill="00B0F0"/>
            <w:vAlign w:val="center"/>
          </w:tcPr>
          <w:p w14:paraId="3D613F81" w14:textId="2FBC919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83" w:type="dxa"/>
            <w:shd w:val="clear" w:color="auto" w:fill="E2EFD9" w:themeFill="accent6" w:themeFillTint="33"/>
            <w:vAlign w:val="center"/>
          </w:tcPr>
          <w:p w14:paraId="56CE09D5" w14:textId="0AA8CEA3" w:rsidR="005D2572"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B7816" w:rsidRPr="00DF702A" w14:paraId="74397D56"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7267D3ED" w14:textId="36A301DD" w:rsidR="00EB7816" w:rsidRPr="00975766" w:rsidRDefault="00EB7816" w:rsidP="00F27478">
            <w:pPr>
              <w:pStyle w:val="TableHeading"/>
            </w:pPr>
            <w:r>
              <w:t>V2.14</w:t>
            </w:r>
          </w:p>
        </w:tc>
        <w:tc>
          <w:tcPr>
            <w:tcW w:w="5140" w:type="dxa"/>
            <w:vAlign w:val="center"/>
          </w:tcPr>
          <w:p w14:paraId="143A25E8" w14:textId="382A758B"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83" w:type="dxa"/>
            <w:vAlign w:val="center"/>
          </w:tcPr>
          <w:p w14:paraId="15CD0409"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vAlign w:val="center"/>
          </w:tcPr>
          <w:p w14:paraId="75207D1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vAlign w:val="center"/>
          </w:tcPr>
          <w:p w14:paraId="7A6B1764"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shd w:val="clear" w:color="auto" w:fill="auto"/>
            <w:vAlign w:val="center"/>
          </w:tcPr>
          <w:p w14:paraId="796D6145" w14:textId="5EEC19D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61A8F2A8"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5C8A5463" w14:textId="4BC8ED3A" w:rsidR="00EB7816" w:rsidRPr="00975766" w:rsidRDefault="00EB7816" w:rsidP="00F27478">
            <w:pPr>
              <w:pStyle w:val="TableHeading"/>
            </w:pPr>
            <w:r>
              <w:t>V2.15</w:t>
            </w:r>
          </w:p>
        </w:tc>
        <w:tc>
          <w:tcPr>
            <w:tcW w:w="5140" w:type="dxa"/>
            <w:shd w:val="clear" w:color="auto" w:fill="EDEDED" w:themeFill="accent3" w:themeFillTint="33"/>
            <w:vAlign w:val="center"/>
          </w:tcPr>
          <w:p w14:paraId="41D43574" w14:textId="2F712F7D"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83" w:type="dxa"/>
            <w:shd w:val="clear" w:color="auto" w:fill="EDEDED" w:themeFill="accent3" w:themeFillTint="33"/>
            <w:vAlign w:val="center"/>
          </w:tcPr>
          <w:p w14:paraId="051374AB"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EDEDED" w:themeFill="accent3" w:themeFillTint="33"/>
            <w:vAlign w:val="center"/>
          </w:tcPr>
          <w:p w14:paraId="566F693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EDEDED" w:themeFill="accent3" w:themeFillTint="33"/>
            <w:vAlign w:val="center"/>
          </w:tcPr>
          <w:p w14:paraId="0B241317"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auto"/>
            <w:vAlign w:val="center"/>
          </w:tcPr>
          <w:p w14:paraId="01FCFE00" w14:textId="3C1FC876"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E7430D" w:rsidRPr="00DF702A" w14:paraId="13067030"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5A0D85DB" w14:textId="5C48AA22" w:rsidR="00E7430D" w:rsidRPr="00DF702A" w:rsidRDefault="00E7430D" w:rsidP="00F27478">
            <w:pPr>
              <w:pStyle w:val="TableHeading"/>
            </w:pPr>
            <w:r w:rsidRPr="00975766">
              <w:t>V2.16</w:t>
            </w:r>
          </w:p>
        </w:tc>
        <w:tc>
          <w:tcPr>
            <w:tcW w:w="5140" w:type="dxa"/>
            <w:shd w:val="clear" w:color="auto" w:fill="auto"/>
            <w:vAlign w:val="center"/>
          </w:tcPr>
          <w:p w14:paraId="53D4FBCC" w14:textId="6AB3C353"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credentials, and all other identity information handled by the application(s), do not traverse unencrypted or weakly encrypted links, and that the login landing page or login form is sent over an encrypted link.</w:t>
            </w:r>
          </w:p>
        </w:tc>
        <w:tc>
          <w:tcPr>
            <w:tcW w:w="783" w:type="dxa"/>
            <w:shd w:val="clear" w:color="auto" w:fill="FFC000"/>
            <w:vAlign w:val="center"/>
          </w:tcPr>
          <w:p w14:paraId="2CCCA7C3" w14:textId="1A77A0B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83" w:type="dxa"/>
            <w:shd w:val="clear" w:color="auto" w:fill="92D050"/>
            <w:vAlign w:val="center"/>
          </w:tcPr>
          <w:p w14:paraId="424CB7D6" w14:textId="00D7DE8F"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83" w:type="dxa"/>
            <w:shd w:val="clear" w:color="auto" w:fill="00B0F0"/>
            <w:vAlign w:val="center"/>
          </w:tcPr>
          <w:p w14:paraId="143557F9" w14:textId="345AD7B1"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83" w:type="dxa"/>
            <w:shd w:val="clear" w:color="auto" w:fill="auto"/>
            <w:vAlign w:val="center"/>
          </w:tcPr>
          <w:p w14:paraId="5D7CAD05" w14:textId="131A1503"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F702A" w14:paraId="43E08B6A"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75D422B9" w14:textId="7C14123C" w:rsidR="00E7430D" w:rsidRPr="00DF702A" w:rsidRDefault="00E7430D" w:rsidP="00F27478">
            <w:pPr>
              <w:pStyle w:val="TableHeading"/>
            </w:pPr>
            <w:r w:rsidRPr="00975766">
              <w:t>V2.17</w:t>
            </w:r>
          </w:p>
        </w:tc>
        <w:tc>
          <w:tcPr>
            <w:tcW w:w="5140" w:type="dxa"/>
            <w:shd w:val="clear" w:color="auto" w:fill="auto"/>
            <w:vAlign w:val="center"/>
          </w:tcPr>
          <w:p w14:paraId="664500C0" w14:textId="290C8D78" w:rsidR="00E7430D" w:rsidRPr="00DF702A"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that the forgotten password function and other recovery paths do not reveal the current password and that the new password is not sent in clear text to the user.</w:t>
            </w:r>
          </w:p>
        </w:tc>
        <w:tc>
          <w:tcPr>
            <w:tcW w:w="783" w:type="dxa"/>
            <w:shd w:val="clear" w:color="auto" w:fill="FFC000"/>
            <w:vAlign w:val="center"/>
          </w:tcPr>
          <w:p w14:paraId="003AB52C" w14:textId="7A5D49FE"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83" w:type="dxa"/>
            <w:shd w:val="clear" w:color="auto" w:fill="92D050"/>
            <w:vAlign w:val="center"/>
          </w:tcPr>
          <w:p w14:paraId="67451048" w14:textId="7481D44F"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83" w:type="dxa"/>
            <w:shd w:val="clear" w:color="auto" w:fill="00B0F0"/>
            <w:vAlign w:val="center"/>
          </w:tcPr>
          <w:p w14:paraId="5F8E75F1" w14:textId="1C116051"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83" w:type="dxa"/>
            <w:shd w:val="clear" w:color="auto" w:fill="auto"/>
            <w:vAlign w:val="center"/>
          </w:tcPr>
          <w:p w14:paraId="774F9A54" w14:textId="50BC3E00"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F702A" w14:paraId="124E0099"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7AEA873B" w14:textId="1224C0A3" w:rsidR="00E7430D" w:rsidRPr="00DF702A" w:rsidRDefault="00E7430D" w:rsidP="00F27478">
            <w:pPr>
              <w:pStyle w:val="TableHeading"/>
            </w:pPr>
            <w:r w:rsidRPr="00975766">
              <w:t>V2.18</w:t>
            </w:r>
          </w:p>
        </w:tc>
        <w:tc>
          <w:tcPr>
            <w:tcW w:w="5140" w:type="dxa"/>
            <w:shd w:val="clear" w:color="auto" w:fill="auto"/>
            <w:vAlign w:val="center"/>
          </w:tcPr>
          <w:p w14:paraId="1252CCC3" w14:textId="26FEF12D"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 xml:space="preserve">Verify that username enumeration is not possible via login, password reset, or forgot account functionality if usernames are considered private. </w:t>
            </w:r>
          </w:p>
        </w:tc>
        <w:tc>
          <w:tcPr>
            <w:tcW w:w="783" w:type="dxa"/>
            <w:shd w:val="clear" w:color="auto" w:fill="FFC000"/>
            <w:vAlign w:val="center"/>
          </w:tcPr>
          <w:p w14:paraId="0D85FEBA" w14:textId="67EC9A58"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83" w:type="dxa"/>
            <w:shd w:val="clear" w:color="auto" w:fill="92D050"/>
            <w:vAlign w:val="center"/>
          </w:tcPr>
          <w:p w14:paraId="6889EDA6" w14:textId="33BADC0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83" w:type="dxa"/>
            <w:shd w:val="clear" w:color="auto" w:fill="00B0F0"/>
            <w:vAlign w:val="center"/>
          </w:tcPr>
          <w:p w14:paraId="0E6EEF78" w14:textId="61A8D40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83" w:type="dxa"/>
            <w:shd w:val="clear" w:color="auto" w:fill="auto"/>
            <w:vAlign w:val="center"/>
          </w:tcPr>
          <w:p w14:paraId="50E5933A" w14:textId="763ED12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365309E8"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13C2BB57" w14:textId="476C709D" w:rsidR="00E7430D" w:rsidRPr="00D8689B" w:rsidRDefault="00E7430D" w:rsidP="00F27478">
            <w:pPr>
              <w:pStyle w:val="TableHeading"/>
            </w:pPr>
            <w:r w:rsidRPr="00234AFD">
              <w:t>V2.19</w:t>
            </w:r>
          </w:p>
        </w:tc>
        <w:tc>
          <w:tcPr>
            <w:tcW w:w="5140" w:type="dxa"/>
            <w:shd w:val="clear" w:color="auto" w:fill="auto"/>
            <w:vAlign w:val="center"/>
          </w:tcPr>
          <w:p w14:paraId="3099C08A" w14:textId="262907BC"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there are no default passwords in use for the application framework or any components used by the application (such as “admin/password”).</w:t>
            </w:r>
          </w:p>
        </w:tc>
        <w:tc>
          <w:tcPr>
            <w:tcW w:w="783" w:type="dxa"/>
            <w:shd w:val="clear" w:color="auto" w:fill="FFC000"/>
            <w:vAlign w:val="center"/>
          </w:tcPr>
          <w:p w14:paraId="157C2FFF" w14:textId="7AEA1295"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83" w:type="dxa"/>
            <w:shd w:val="clear" w:color="auto" w:fill="92D050"/>
            <w:vAlign w:val="center"/>
          </w:tcPr>
          <w:p w14:paraId="584A1683" w14:textId="2297CB3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83" w:type="dxa"/>
            <w:shd w:val="clear" w:color="auto" w:fill="00B0F0"/>
            <w:vAlign w:val="center"/>
          </w:tcPr>
          <w:p w14:paraId="2D4E875E" w14:textId="24DBBB4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83" w:type="dxa"/>
            <w:shd w:val="clear" w:color="auto" w:fill="auto"/>
            <w:vAlign w:val="center"/>
          </w:tcPr>
          <w:p w14:paraId="38ABEA94" w14:textId="7E506BF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550CEC9A"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3D2E8DF5" w14:textId="30FE928E" w:rsidR="00E7430D" w:rsidRPr="00D8689B" w:rsidRDefault="00E7430D" w:rsidP="00F27478">
            <w:pPr>
              <w:pStyle w:val="TableHeading"/>
            </w:pPr>
            <w:r w:rsidRPr="00234AFD">
              <w:t>V2.20</w:t>
            </w:r>
          </w:p>
        </w:tc>
        <w:tc>
          <w:tcPr>
            <w:tcW w:w="5140" w:type="dxa"/>
            <w:shd w:val="clear" w:color="auto" w:fill="auto"/>
            <w:vAlign w:val="center"/>
          </w:tcPr>
          <w:p w14:paraId="3E08BBAF" w14:textId="314931C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request throttling is in place to prevent automated attacks against common authentication attacks such as brute force attacks or denial of service attacks.</w:t>
            </w:r>
          </w:p>
        </w:tc>
        <w:tc>
          <w:tcPr>
            <w:tcW w:w="783" w:type="dxa"/>
            <w:shd w:val="clear" w:color="auto" w:fill="auto"/>
            <w:vAlign w:val="center"/>
          </w:tcPr>
          <w:p w14:paraId="7014ED95" w14:textId="75626C2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shd w:val="clear" w:color="auto" w:fill="92D050"/>
            <w:vAlign w:val="center"/>
          </w:tcPr>
          <w:p w14:paraId="6DEB5221" w14:textId="2831AD53"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83" w:type="dxa"/>
            <w:shd w:val="clear" w:color="auto" w:fill="00B0F0"/>
            <w:vAlign w:val="center"/>
          </w:tcPr>
          <w:p w14:paraId="77BAB67E" w14:textId="40F05000"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83" w:type="dxa"/>
            <w:shd w:val="clear" w:color="auto" w:fill="auto"/>
            <w:vAlign w:val="center"/>
          </w:tcPr>
          <w:p w14:paraId="50F7FF60" w14:textId="5AD11A4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77FBE3B0"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4FDBEDBF" w14:textId="37555A29" w:rsidR="00E7430D" w:rsidRPr="00D8689B" w:rsidRDefault="00E7430D" w:rsidP="00F27478">
            <w:pPr>
              <w:pStyle w:val="TableHeading"/>
            </w:pPr>
            <w:r w:rsidRPr="00234AFD">
              <w:t>V2.21</w:t>
            </w:r>
          </w:p>
        </w:tc>
        <w:tc>
          <w:tcPr>
            <w:tcW w:w="5140" w:type="dxa"/>
            <w:shd w:val="clear" w:color="auto" w:fill="auto"/>
            <w:vAlign w:val="center"/>
          </w:tcPr>
          <w:p w14:paraId="433C9A3E" w14:textId="165E2B52"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all authentication credentials for accessing services external to the application are encrypted and stored in a protected location</w:t>
            </w:r>
            <w:r w:rsidR="0046475F">
              <w:t>.</w:t>
            </w:r>
            <w:r w:rsidRPr="00234AFD">
              <w:t xml:space="preserve"> </w:t>
            </w:r>
          </w:p>
        </w:tc>
        <w:tc>
          <w:tcPr>
            <w:tcW w:w="783" w:type="dxa"/>
            <w:shd w:val="clear" w:color="auto" w:fill="auto"/>
            <w:vAlign w:val="center"/>
          </w:tcPr>
          <w:p w14:paraId="06F61EE8" w14:textId="507D7C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92D050"/>
            <w:vAlign w:val="center"/>
          </w:tcPr>
          <w:p w14:paraId="2B0C70B7" w14:textId="14D3192E"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83" w:type="dxa"/>
            <w:shd w:val="clear" w:color="auto" w:fill="00B0F0"/>
            <w:vAlign w:val="center"/>
          </w:tcPr>
          <w:p w14:paraId="174CEC6F" w14:textId="5E39E83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83" w:type="dxa"/>
            <w:shd w:val="clear" w:color="auto" w:fill="auto"/>
            <w:vAlign w:val="center"/>
          </w:tcPr>
          <w:p w14:paraId="7D170A87" w14:textId="7785F6AD"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783C6775"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1C1EDF06" w14:textId="2B348F33" w:rsidR="00E7430D" w:rsidRPr="00D8689B" w:rsidRDefault="00E7430D" w:rsidP="00F27478">
            <w:pPr>
              <w:pStyle w:val="TableHeading"/>
            </w:pPr>
            <w:r w:rsidRPr="00234AFD">
              <w:t>V2.22</w:t>
            </w:r>
          </w:p>
        </w:tc>
        <w:tc>
          <w:tcPr>
            <w:tcW w:w="5140" w:type="dxa"/>
            <w:shd w:val="clear" w:color="auto" w:fill="auto"/>
            <w:vAlign w:val="center"/>
          </w:tcPr>
          <w:p w14:paraId="675EB0BC" w14:textId="1747931E" w:rsidR="00E7430D" w:rsidRPr="00D8689B" w:rsidRDefault="00E7430D" w:rsidP="00881B68">
            <w:pPr>
              <w:pStyle w:val="TableBody"/>
              <w:cnfStyle w:val="000000000000" w:firstRow="0" w:lastRow="0" w:firstColumn="0" w:lastColumn="0" w:oddVBand="0" w:evenVBand="0" w:oddHBand="0" w:evenHBand="0" w:firstRowFirstColumn="0" w:firstRowLastColumn="0" w:lastRowFirstColumn="0" w:lastRowLastColumn="0"/>
              <w:pPrChange w:id="138" w:author="Glenn ten Cate" w:date="2015-07-17T22:36:00Z">
                <w:pPr>
                  <w:pStyle w:val="TableBody"/>
                  <w:cnfStyle w:val="000000000000" w:firstRow="0" w:lastRow="0" w:firstColumn="0" w:lastColumn="0" w:oddVBand="0" w:evenVBand="0" w:oddHBand="0" w:evenHBand="0" w:firstRowFirstColumn="0" w:firstRowLastColumn="0" w:lastRowFirstColumn="0" w:lastRowLastColumn="0"/>
                </w:pPr>
              </w:pPrChange>
            </w:pPr>
            <w:r w:rsidRPr="00234AFD">
              <w:t>Verify that forgot password and other recovery paths use</w:t>
            </w:r>
            <w:del w:id="139" w:author="Glenn ten Cate" w:date="2015-07-17T22:36:00Z">
              <w:r w:rsidRPr="00234AFD" w:rsidDel="00881B68">
                <w:delText>s</w:delText>
              </w:r>
            </w:del>
            <w:r w:rsidRPr="00234AFD">
              <w:t xml:space="preserve"> a soft token, mobile push, or an offline recovery mechanism. </w:t>
            </w:r>
          </w:p>
        </w:tc>
        <w:tc>
          <w:tcPr>
            <w:tcW w:w="783" w:type="dxa"/>
            <w:shd w:val="clear" w:color="auto" w:fill="auto"/>
            <w:vAlign w:val="center"/>
          </w:tcPr>
          <w:p w14:paraId="36AF080B"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shd w:val="clear" w:color="auto" w:fill="92D050"/>
            <w:vAlign w:val="center"/>
          </w:tcPr>
          <w:p w14:paraId="73D46F7A" w14:textId="0179ACE4"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83" w:type="dxa"/>
            <w:shd w:val="clear" w:color="auto" w:fill="00B0F0"/>
            <w:vAlign w:val="center"/>
          </w:tcPr>
          <w:p w14:paraId="37C58139" w14:textId="6E8EE18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83" w:type="dxa"/>
            <w:shd w:val="clear" w:color="auto" w:fill="auto"/>
            <w:vAlign w:val="center"/>
          </w:tcPr>
          <w:p w14:paraId="2EFB42BF" w14:textId="05BA5FA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4A89E817"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05437CE3" w14:textId="5C5F3D20" w:rsidR="00E7430D" w:rsidRPr="00D8689B" w:rsidRDefault="00E7430D" w:rsidP="00F27478">
            <w:pPr>
              <w:pStyle w:val="TableHeading"/>
            </w:pPr>
            <w:r w:rsidRPr="00234AFD">
              <w:t>V2.23</w:t>
            </w:r>
          </w:p>
        </w:tc>
        <w:tc>
          <w:tcPr>
            <w:tcW w:w="5140" w:type="dxa"/>
            <w:shd w:val="clear" w:color="auto" w:fill="auto"/>
            <w:vAlign w:val="center"/>
          </w:tcPr>
          <w:p w14:paraId="091AD195" w14:textId="4CB8E28B"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account lockout is divided into soft and hard lock status, and these are not mutually exclusive. If an account is temporarily soft locked out due to a brute force attack, this should not reset the hard lock status.</w:t>
            </w:r>
          </w:p>
        </w:tc>
        <w:tc>
          <w:tcPr>
            <w:tcW w:w="783" w:type="dxa"/>
            <w:shd w:val="clear" w:color="auto" w:fill="auto"/>
            <w:vAlign w:val="center"/>
          </w:tcPr>
          <w:p w14:paraId="64E6EEAF" w14:textId="7112EA2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92D050"/>
            <w:vAlign w:val="center"/>
          </w:tcPr>
          <w:p w14:paraId="0A5F9A33" w14:textId="33EA5CA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83" w:type="dxa"/>
            <w:shd w:val="clear" w:color="auto" w:fill="00B0F0"/>
            <w:vAlign w:val="center"/>
          </w:tcPr>
          <w:p w14:paraId="10AB5C37" w14:textId="7A6E8D18"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83" w:type="dxa"/>
            <w:shd w:val="clear" w:color="auto" w:fill="auto"/>
            <w:vAlign w:val="center"/>
          </w:tcPr>
          <w:p w14:paraId="18FD5A9D" w14:textId="1E7AF8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0AE991F8"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772026D6" w14:textId="6B0F3257" w:rsidR="00E7430D" w:rsidRPr="00D8689B" w:rsidRDefault="00E7430D" w:rsidP="00F27478">
            <w:pPr>
              <w:pStyle w:val="TableHeading"/>
            </w:pPr>
            <w:r w:rsidRPr="00234AFD">
              <w:lastRenderedPageBreak/>
              <w:t>V2.24</w:t>
            </w:r>
          </w:p>
        </w:tc>
        <w:tc>
          <w:tcPr>
            <w:tcW w:w="5140" w:type="dxa"/>
            <w:shd w:val="clear" w:color="auto" w:fill="auto"/>
            <w:vAlign w:val="center"/>
          </w:tcPr>
          <w:p w14:paraId="277ED47B" w14:textId="2E44EEB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if knowledge based questions (also known as "secret questions") are required, the questions should be strong enough to protect the application. </w:t>
            </w:r>
            <w:r>
              <w:t xml:space="preserve"> </w:t>
            </w:r>
          </w:p>
        </w:tc>
        <w:tc>
          <w:tcPr>
            <w:tcW w:w="783" w:type="dxa"/>
            <w:shd w:val="clear" w:color="auto" w:fill="auto"/>
            <w:vAlign w:val="center"/>
          </w:tcPr>
          <w:p w14:paraId="47AA4C86"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shd w:val="clear" w:color="auto" w:fill="92D050"/>
            <w:vAlign w:val="center"/>
          </w:tcPr>
          <w:p w14:paraId="6B468259" w14:textId="256B63C1"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83" w:type="dxa"/>
            <w:shd w:val="clear" w:color="auto" w:fill="00B0F0"/>
            <w:vAlign w:val="center"/>
          </w:tcPr>
          <w:p w14:paraId="0B039017" w14:textId="3212392D"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83" w:type="dxa"/>
            <w:shd w:val="clear" w:color="auto" w:fill="auto"/>
            <w:vAlign w:val="center"/>
          </w:tcPr>
          <w:p w14:paraId="22BB6A4B" w14:textId="33D1D9CE"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539A3900"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0B865A85" w14:textId="1259B4EE" w:rsidR="00E7430D" w:rsidRPr="00D8689B" w:rsidRDefault="00E7430D" w:rsidP="00F27478">
            <w:pPr>
              <w:pStyle w:val="TableHeading"/>
            </w:pPr>
            <w:r w:rsidRPr="00234AFD">
              <w:t>V2.25</w:t>
            </w:r>
          </w:p>
        </w:tc>
        <w:tc>
          <w:tcPr>
            <w:tcW w:w="5140" w:type="dxa"/>
            <w:shd w:val="clear" w:color="auto" w:fill="auto"/>
            <w:vAlign w:val="center"/>
          </w:tcPr>
          <w:p w14:paraId="3C4B548B" w14:textId="167ED9F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the system can be configured to disallow the use of a configurable number of previous passwords.</w:t>
            </w:r>
          </w:p>
        </w:tc>
        <w:tc>
          <w:tcPr>
            <w:tcW w:w="783" w:type="dxa"/>
            <w:shd w:val="clear" w:color="auto" w:fill="auto"/>
            <w:vAlign w:val="center"/>
          </w:tcPr>
          <w:p w14:paraId="30F72320" w14:textId="77777777"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92D050"/>
            <w:vAlign w:val="center"/>
          </w:tcPr>
          <w:p w14:paraId="140B592C" w14:textId="23DEB6A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83" w:type="dxa"/>
            <w:shd w:val="clear" w:color="auto" w:fill="00B0F0"/>
            <w:vAlign w:val="center"/>
          </w:tcPr>
          <w:p w14:paraId="12689899" w14:textId="00284DA4"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83" w:type="dxa"/>
            <w:shd w:val="clear" w:color="auto" w:fill="auto"/>
            <w:vAlign w:val="center"/>
          </w:tcPr>
          <w:p w14:paraId="51B2CE1E" w14:textId="7B56B742"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5D2572" w:rsidRPr="00D8689B" w14:paraId="7E2A0348"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18E5E087" w14:textId="09AB1661" w:rsidR="005D2572" w:rsidRPr="00D8689B" w:rsidRDefault="005D2572" w:rsidP="00F27478">
            <w:pPr>
              <w:pStyle w:val="TableHeading"/>
            </w:pPr>
            <w:r w:rsidRPr="00234AFD">
              <w:t>V2.26</w:t>
            </w:r>
          </w:p>
        </w:tc>
        <w:tc>
          <w:tcPr>
            <w:tcW w:w="5140" w:type="dxa"/>
            <w:shd w:val="clear" w:color="auto" w:fill="auto"/>
            <w:vAlign w:val="center"/>
          </w:tcPr>
          <w:p w14:paraId="45E35B55" w14:textId="03864116"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re-authentication, step up or adaptive authentication, two factor authentication, or transaction signing is required before any application-specific sensitive operations are permitted as per the risk profile of the application.</w:t>
            </w:r>
          </w:p>
        </w:tc>
        <w:tc>
          <w:tcPr>
            <w:tcW w:w="783" w:type="dxa"/>
            <w:shd w:val="clear" w:color="auto" w:fill="auto"/>
            <w:vAlign w:val="center"/>
          </w:tcPr>
          <w:p w14:paraId="3E339FE0"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shd w:val="clear" w:color="auto" w:fill="auto"/>
            <w:vAlign w:val="center"/>
          </w:tcPr>
          <w:p w14:paraId="5D891F9A" w14:textId="3103BF7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shd w:val="clear" w:color="auto" w:fill="00B0F0"/>
            <w:vAlign w:val="center"/>
          </w:tcPr>
          <w:p w14:paraId="708E3EDE" w14:textId="744762A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83" w:type="dxa"/>
            <w:shd w:val="clear" w:color="auto" w:fill="auto"/>
            <w:vAlign w:val="center"/>
          </w:tcPr>
          <w:p w14:paraId="1C0EC861" w14:textId="19497C3C" w:rsidR="005D2572"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5D2572" w:rsidRPr="0077684C">
              <w:t>.0</w:t>
            </w:r>
          </w:p>
        </w:tc>
      </w:tr>
      <w:tr w:rsidR="005D2572" w:rsidRPr="00D8689B" w14:paraId="470A37CA" w14:textId="77777777" w:rsidTr="00092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8" w:type="dxa"/>
          </w:tcPr>
          <w:p w14:paraId="0AD1719D" w14:textId="327BEA44" w:rsidR="005D2572" w:rsidRPr="00D8689B" w:rsidRDefault="005D2572" w:rsidP="00F27478">
            <w:pPr>
              <w:pStyle w:val="TableHeading"/>
            </w:pPr>
            <w:proofErr w:type="gramStart"/>
            <w:r w:rsidRPr="00234AFD">
              <w:t>v2.27</w:t>
            </w:r>
            <w:proofErr w:type="gramEnd"/>
          </w:p>
        </w:tc>
        <w:tc>
          <w:tcPr>
            <w:tcW w:w="5140" w:type="dxa"/>
            <w:shd w:val="clear" w:color="auto" w:fill="auto"/>
            <w:vAlign w:val="center"/>
          </w:tcPr>
          <w:p w14:paraId="20003E4C" w14:textId="73B9CEFB" w:rsidR="005D2572" w:rsidRPr="00D8689B" w:rsidRDefault="006B7EC4" w:rsidP="00114BDF">
            <w:pPr>
              <w:pStyle w:val="TableBody"/>
              <w:cnfStyle w:val="000000100000" w:firstRow="0" w:lastRow="0" w:firstColumn="0" w:lastColumn="0" w:oddVBand="0" w:evenVBand="0" w:oddHBand="1" w:evenHBand="0" w:firstRowFirstColumn="0" w:firstRowLastColumn="0" w:lastRowFirstColumn="0" w:lastRowLastColumn="0"/>
            </w:pPr>
            <w:r>
              <w:t xml:space="preserve">Verify that </w:t>
            </w:r>
            <w:r w:rsidR="00E641F6">
              <w:t xml:space="preserve">measures are in place to block the use of </w:t>
            </w:r>
            <w:r w:rsidR="005D2572" w:rsidRPr="00234AFD">
              <w:t>commonly chosen password</w:t>
            </w:r>
            <w:r>
              <w:t xml:space="preserve">s </w:t>
            </w:r>
            <w:r w:rsidR="00114BDF">
              <w:t xml:space="preserve">(“123456”) </w:t>
            </w:r>
            <w:r>
              <w:t xml:space="preserve">and weak passphrases (such as “let me in”). </w:t>
            </w:r>
            <w:ins w:id="140" w:author="Glenn ten Cate" w:date="2015-07-17T21:49:00Z">
              <w:r w:rsidR="00DA1A00">
                <w:t xml:space="preserve"> Also the password cannot contain the username of the user.</w:t>
              </w:r>
            </w:ins>
            <w:r w:rsidR="005D2572">
              <w:t xml:space="preserve"> </w:t>
            </w:r>
          </w:p>
        </w:tc>
        <w:tc>
          <w:tcPr>
            <w:tcW w:w="783" w:type="dxa"/>
            <w:shd w:val="clear" w:color="auto" w:fill="auto"/>
            <w:vAlign w:val="center"/>
          </w:tcPr>
          <w:p w14:paraId="4462AE2B"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92D050"/>
            <w:vAlign w:val="center"/>
          </w:tcPr>
          <w:p w14:paraId="18C0892E" w14:textId="4FCAC502" w:rsidR="005D2572" w:rsidRPr="00D8689B" w:rsidRDefault="006B7EC4"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83" w:type="dxa"/>
            <w:shd w:val="clear" w:color="auto" w:fill="00B0F0"/>
            <w:vAlign w:val="center"/>
          </w:tcPr>
          <w:p w14:paraId="2D5B7038" w14:textId="71A1554B"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83" w:type="dxa"/>
            <w:shd w:val="clear" w:color="auto" w:fill="E2EFD9" w:themeFill="accent6" w:themeFillTint="33"/>
            <w:vAlign w:val="center"/>
          </w:tcPr>
          <w:p w14:paraId="27ECEB43" w14:textId="2152D820"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D2572" w:rsidRPr="00D8689B" w14:paraId="5A2ACAA6" w14:textId="77777777" w:rsidTr="000920E4">
        <w:trPr>
          <w:cantSplit/>
        </w:trPr>
        <w:tc>
          <w:tcPr>
            <w:cnfStyle w:val="001000000000" w:firstRow="0" w:lastRow="0" w:firstColumn="1" w:lastColumn="0" w:oddVBand="0" w:evenVBand="0" w:oddHBand="0" w:evenHBand="0" w:firstRowFirstColumn="0" w:firstRowLastColumn="0" w:lastRowFirstColumn="0" w:lastRowLastColumn="0"/>
            <w:tcW w:w="868" w:type="dxa"/>
          </w:tcPr>
          <w:p w14:paraId="42D50D63" w14:textId="5B9E387C" w:rsidR="005D2572" w:rsidRPr="00D8689B" w:rsidRDefault="005D2572" w:rsidP="00F27478">
            <w:pPr>
              <w:pStyle w:val="TableHeading"/>
            </w:pPr>
            <w:r w:rsidRPr="00234AFD">
              <w:t>V2.28</w:t>
            </w:r>
          </w:p>
        </w:tc>
        <w:tc>
          <w:tcPr>
            <w:tcW w:w="5140" w:type="dxa"/>
            <w:shd w:val="clear" w:color="auto" w:fill="auto"/>
            <w:vAlign w:val="center"/>
          </w:tcPr>
          <w:p w14:paraId="026F65D0" w14:textId="6BA09358"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all authentication challenges, whether successful or failed, should respond in the same average response time.</w:t>
            </w:r>
          </w:p>
        </w:tc>
        <w:tc>
          <w:tcPr>
            <w:tcW w:w="783" w:type="dxa"/>
            <w:shd w:val="clear" w:color="auto" w:fill="auto"/>
            <w:vAlign w:val="center"/>
          </w:tcPr>
          <w:p w14:paraId="06A17DAF"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shd w:val="clear" w:color="auto" w:fill="auto"/>
            <w:vAlign w:val="center"/>
          </w:tcPr>
          <w:p w14:paraId="7C5F60FD" w14:textId="34DCD33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83" w:type="dxa"/>
            <w:shd w:val="clear" w:color="auto" w:fill="00B0F0"/>
            <w:vAlign w:val="center"/>
          </w:tcPr>
          <w:p w14:paraId="7218C681" w14:textId="5552255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83" w:type="dxa"/>
            <w:shd w:val="clear" w:color="auto" w:fill="E2EFD9" w:themeFill="accent6" w:themeFillTint="33"/>
            <w:vAlign w:val="center"/>
          </w:tcPr>
          <w:p w14:paraId="3B84367A" w14:textId="3E1406B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D2572" w:rsidRPr="00D8689B" w14:paraId="201B2AE5" w14:textId="77777777" w:rsidTr="00073C1A">
        <w:tblPrEx>
          <w:tblW w:w="4948" w:type="pct"/>
          <w:tblLayout w:type="fixed"/>
          <w:tblPrExChange w:id="141" w:author="Glenn ten Cate" w:date="2015-07-17T22:28:00Z">
            <w:tblPrEx>
              <w:tblW w:w="4948" w:type="pct"/>
              <w:tblLayout w:type="fixed"/>
            </w:tblPrEx>
          </w:tblPrExChange>
        </w:tblPrEx>
        <w:trPr>
          <w:cnfStyle w:val="000000100000" w:firstRow="0" w:lastRow="0" w:firstColumn="0" w:lastColumn="0" w:oddVBand="0" w:evenVBand="0" w:oddHBand="1" w:evenHBand="0" w:firstRowFirstColumn="0" w:firstRowLastColumn="0" w:lastRowFirstColumn="0" w:lastRowLastColumn="0"/>
          <w:cantSplit/>
          <w:trPrChange w:id="142" w:author="Glenn ten Cate" w:date="2015-07-17T22:28:00Z">
            <w:trPr>
              <w:cantSplit/>
            </w:trPr>
          </w:trPrChange>
        </w:trPr>
        <w:tc>
          <w:tcPr>
            <w:cnfStyle w:val="001000000000" w:firstRow="0" w:lastRow="0" w:firstColumn="1" w:lastColumn="0" w:oddVBand="0" w:evenVBand="0" w:oddHBand="0" w:evenHBand="0" w:firstRowFirstColumn="0" w:firstRowLastColumn="0" w:lastRowFirstColumn="0" w:lastRowLastColumn="0"/>
            <w:tcW w:w="868" w:type="dxa"/>
            <w:tcPrChange w:id="143" w:author="Glenn ten Cate" w:date="2015-07-17T22:28:00Z">
              <w:tcPr>
                <w:tcW w:w="868" w:type="dxa"/>
              </w:tcPr>
            </w:tcPrChange>
          </w:tcPr>
          <w:p w14:paraId="5AD90787" w14:textId="0B13400D" w:rsidR="005D2572" w:rsidRPr="00234AFD" w:rsidRDefault="005D2572" w:rsidP="00F27478">
            <w:pPr>
              <w:pStyle w:val="TableHeading"/>
              <w:cnfStyle w:val="001000100000" w:firstRow="0" w:lastRow="0" w:firstColumn="1" w:lastColumn="0" w:oddVBand="0" w:evenVBand="0" w:oddHBand="1" w:evenHBand="0" w:firstRowFirstColumn="0" w:firstRowLastColumn="0" w:lastRowFirstColumn="0" w:lastRowLastColumn="0"/>
            </w:pPr>
            <w:r w:rsidRPr="00A26C2A">
              <w:t>V2.29</w:t>
            </w:r>
          </w:p>
        </w:tc>
        <w:tc>
          <w:tcPr>
            <w:tcW w:w="5140" w:type="dxa"/>
            <w:shd w:val="clear" w:color="auto" w:fill="auto"/>
            <w:vAlign w:val="center"/>
            <w:tcPrChange w:id="144" w:author="Glenn ten Cate" w:date="2015-07-17T22:28:00Z">
              <w:tcPr>
                <w:tcW w:w="5140" w:type="dxa"/>
                <w:shd w:val="clear" w:color="auto" w:fill="auto"/>
                <w:vAlign w:val="center"/>
              </w:tcPr>
            </w:tcPrChange>
          </w:tcPr>
          <w:p w14:paraId="5302AE91" w14:textId="355A3835" w:rsidR="005D2572" w:rsidRPr="00234AFD"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A26C2A">
              <w:t xml:space="preserve">Verify that secrets, API keys, and passwords are not included in the source code, or end up within the resulting binary. </w:t>
            </w:r>
          </w:p>
        </w:tc>
        <w:tc>
          <w:tcPr>
            <w:tcW w:w="783" w:type="dxa"/>
            <w:shd w:val="clear" w:color="auto" w:fill="auto"/>
            <w:vAlign w:val="center"/>
            <w:tcPrChange w:id="145" w:author="Glenn ten Cate" w:date="2015-07-17T22:28:00Z">
              <w:tcPr>
                <w:tcW w:w="783" w:type="dxa"/>
                <w:shd w:val="clear" w:color="auto" w:fill="auto"/>
                <w:vAlign w:val="center"/>
              </w:tcPr>
            </w:tcPrChange>
          </w:tcPr>
          <w:p w14:paraId="28EFD96D"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tcBorders>
              <w:bottom w:val="single" w:sz="4" w:space="0" w:color="FFFFFF" w:themeColor="background1"/>
            </w:tcBorders>
            <w:shd w:val="clear" w:color="auto" w:fill="auto"/>
            <w:vAlign w:val="center"/>
            <w:tcPrChange w:id="146" w:author="Glenn ten Cate" w:date="2015-07-17T22:28:00Z">
              <w:tcPr>
                <w:tcW w:w="783" w:type="dxa"/>
                <w:shd w:val="clear" w:color="auto" w:fill="auto"/>
                <w:vAlign w:val="center"/>
              </w:tcPr>
            </w:tcPrChange>
          </w:tcPr>
          <w:p w14:paraId="147501E4"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83" w:type="dxa"/>
            <w:shd w:val="clear" w:color="auto" w:fill="00B0F0"/>
            <w:vAlign w:val="center"/>
            <w:tcPrChange w:id="147" w:author="Glenn ten Cate" w:date="2015-07-17T22:28:00Z">
              <w:tcPr>
                <w:tcW w:w="783" w:type="dxa"/>
                <w:shd w:val="clear" w:color="auto" w:fill="00B0F0"/>
                <w:vAlign w:val="center"/>
              </w:tcPr>
            </w:tcPrChange>
          </w:tcPr>
          <w:p w14:paraId="67D652C1" w14:textId="4B6F67A0" w:rsidR="005D2572"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83" w:type="dxa"/>
            <w:shd w:val="clear" w:color="auto" w:fill="E2EFD9" w:themeFill="accent6" w:themeFillTint="33"/>
            <w:vAlign w:val="center"/>
            <w:tcPrChange w:id="148" w:author="Glenn ten Cate" w:date="2015-07-17T22:28:00Z">
              <w:tcPr>
                <w:tcW w:w="783" w:type="dxa"/>
                <w:shd w:val="clear" w:color="auto" w:fill="E2EFD9" w:themeFill="accent6" w:themeFillTint="33"/>
                <w:vAlign w:val="center"/>
              </w:tcPr>
            </w:tcPrChange>
          </w:tcPr>
          <w:p w14:paraId="2431A888" w14:textId="713CA1B1"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920E4" w:rsidRPr="00D8689B" w14:paraId="56BC00FF" w14:textId="77777777" w:rsidTr="00073C1A">
        <w:tblPrEx>
          <w:tblW w:w="4948" w:type="pct"/>
          <w:tblLayout w:type="fixed"/>
          <w:tblPrExChange w:id="149" w:author="Glenn ten Cate" w:date="2015-07-17T22:28:00Z">
            <w:tblPrEx>
              <w:tblW w:w="4948" w:type="pct"/>
              <w:tblLayout w:type="fixed"/>
            </w:tblPrEx>
          </w:tblPrExChange>
        </w:tblPrEx>
        <w:trPr>
          <w:cantSplit/>
          <w:ins w:id="150" w:author="Glenn ten Cate" w:date="2015-07-17T21:50:00Z"/>
          <w:trPrChange w:id="151" w:author="Glenn ten Cate" w:date="2015-07-17T22:28:00Z">
            <w:trPr>
              <w:cantSplit/>
            </w:trPr>
          </w:trPrChange>
        </w:trPr>
        <w:tc>
          <w:tcPr>
            <w:cnfStyle w:val="001000000000" w:firstRow="0" w:lastRow="0" w:firstColumn="1" w:lastColumn="0" w:oddVBand="0" w:evenVBand="0" w:oddHBand="0" w:evenHBand="0" w:firstRowFirstColumn="0" w:firstRowLastColumn="0" w:lastRowFirstColumn="0" w:lastRowLastColumn="0"/>
            <w:tcW w:w="868" w:type="dxa"/>
            <w:tcPrChange w:id="152" w:author="Glenn ten Cate" w:date="2015-07-17T22:28:00Z">
              <w:tcPr>
                <w:tcW w:w="868" w:type="dxa"/>
              </w:tcPr>
            </w:tcPrChange>
          </w:tcPr>
          <w:p w14:paraId="63322B13" w14:textId="057F10C8" w:rsidR="000920E4" w:rsidRPr="00A26C2A" w:rsidRDefault="000920E4" w:rsidP="00F27478">
            <w:pPr>
              <w:pStyle w:val="TableHeading"/>
              <w:rPr>
                <w:ins w:id="153" w:author="Glenn ten Cate" w:date="2015-07-17T21:50:00Z"/>
              </w:rPr>
            </w:pPr>
            <w:ins w:id="154" w:author="Glenn ten Cate" w:date="2015-07-17T21:50:00Z">
              <w:r>
                <w:t>V2.30</w:t>
              </w:r>
            </w:ins>
          </w:p>
        </w:tc>
        <w:tc>
          <w:tcPr>
            <w:tcW w:w="5140" w:type="dxa"/>
            <w:shd w:val="clear" w:color="auto" w:fill="auto"/>
            <w:vAlign w:val="center"/>
            <w:tcPrChange w:id="155" w:author="Glenn ten Cate" w:date="2015-07-17T22:28:00Z">
              <w:tcPr>
                <w:tcW w:w="5140" w:type="dxa"/>
                <w:shd w:val="clear" w:color="auto" w:fill="auto"/>
                <w:vAlign w:val="center"/>
              </w:tcPr>
            </w:tcPrChange>
          </w:tcPr>
          <w:p w14:paraId="16AB532B" w14:textId="55F42635" w:rsidR="000920E4" w:rsidRPr="00A26C2A" w:rsidRDefault="000920E4" w:rsidP="00216D10">
            <w:pPr>
              <w:pStyle w:val="TableBody"/>
              <w:cnfStyle w:val="000000000000" w:firstRow="0" w:lastRow="0" w:firstColumn="0" w:lastColumn="0" w:oddVBand="0" w:evenVBand="0" w:oddHBand="0" w:evenHBand="0" w:firstRowFirstColumn="0" w:firstRowLastColumn="0" w:lastRowFirstColumn="0" w:lastRowLastColumn="0"/>
              <w:rPr>
                <w:ins w:id="156" w:author="Glenn ten Cate" w:date="2015-07-17T21:50:00Z"/>
              </w:rPr>
            </w:pPr>
            <w:ins w:id="157" w:author="Glenn ten Cate" w:date="2015-07-17T21:51:00Z">
              <w:r w:rsidRPr="000920E4">
                <w:t>Verify that the authentication functionality cannot be abused for</w:t>
              </w:r>
              <w:r>
                <w:t xml:space="preserve"> a</w:t>
              </w:r>
              <w:r w:rsidRPr="000920E4">
                <w:t xml:space="preserve"> </w:t>
              </w:r>
              <w:proofErr w:type="spellStart"/>
              <w:r w:rsidRPr="000920E4">
                <w:t>DoS</w:t>
              </w:r>
              <w:proofErr w:type="spellEnd"/>
              <w:r w:rsidRPr="000920E4">
                <w:t xml:space="preserve"> attack by locking out accounts.</w:t>
              </w:r>
            </w:ins>
          </w:p>
        </w:tc>
        <w:tc>
          <w:tcPr>
            <w:tcW w:w="783" w:type="dxa"/>
            <w:shd w:val="clear" w:color="auto" w:fill="auto"/>
            <w:vAlign w:val="center"/>
            <w:tcPrChange w:id="158" w:author="Glenn ten Cate" w:date="2015-07-17T22:28:00Z">
              <w:tcPr>
                <w:tcW w:w="783" w:type="dxa"/>
                <w:shd w:val="clear" w:color="auto" w:fill="auto"/>
                <w:vAlign w:val="center"/>
              </w:tcPr>
            </w:tcPrChange>
          </w:tcPr>
          <w:p w14:paraId="45A2553D" w14:textId="77777777" w:rsidR="000920E4" w:rsidRPr="00D8689B" w:rsidRDefault="000920E4" w:rsidP="00E7430D">
            <w:pPr>
              <w:pStyle w:val="TableBody"/>
              <w:jc w:val="center"/>
              <w:cnfStyle w:val="000000000000" w:firstRow="0" w:lastRow="0" w:firstColumn="0" w:lastColumn="0" w:oddVBand="0" w:evenVBand="0" w:oddHBand="0" w:evenHBand="0" w:firstRowFirstColumn="0" w:firstRowLastColumn="0" w:lastRowFirstColumn="0" w:lastRowLastColumn="0"/>
              <w:rPr>
                <w:ins w:id="159" w:author="Glenn ten Cate" w:date="2015-07-17T21:50:00Z"/>
              </w:rPr>
            </w:pPr>
          </w:p>
        </w:tc>
        <w:tc>
          <w:tcPr>
            <w:tcW w:w="783" w:type="dxa"/>
            <w:shd w:val="clear" w:color="auto" w:fill="82C93F"/>
            <w:vAlign w:val="center"/>
            <w:tcPrChange w:id="160" w:author="Glenn ten Cate" w:date="2015-07-17T22:28:00Z">
              <w:tcPr>
                <w:tcW w:w="783" w:type="dxa"/>
                <w:shd w:val="clear" w:color="auto" w:fill="auto"/>
                <w:vAlign w:val="center"/>
              </w:tcPr>
            </w:tcPrChange>
          </w:tcPr>
          <w:p w14:paraId="7FACDCF9" w14:textId="5776DF17" w:rsidR="000920E4" w:rsidRPr="00D8689B" w:rsidRDefault="00073C1A" w:rsidP="00E7430D">
            <w:pPr>
              <w:pStyle w:val="TableBody"/>
              <w:jc w:val="center"/>
              <w:cnfStyle w:val="000000000000" w:firstRow="0" w:lastRow="0" w:firstColumn="0" w:lastColumn="0" w:oddVBand="0" w:evenVBand="0" w:oddHBand="0" w:evenHBand="0" w:firstRowFirstColumn="0" w:firstRowLastColumn="0" w:lastRowFirstColumn="0" w:lastRowLastColumn="0"/>
              <w:rPr>
                <w:ins w:id="161" w:author="Glenn ten Cate" w:date="2015-07-17T21:50:00Z"/>
              </w:rPr>
            </w:pPr>
            <w:ins w:id="162" w:author="Glenn ten Cate" w:date="2015-07-17T22:28:00Z">
              <w:r w:rsidRPr="009D6035">
                <w:sym w:font="Wingdings" w:char="F0FC"/>
              </w:r>
            </w:ins>
          </w:p>
        </w:tc>
        <w:tc>
          <w:tcPr>
            <w:tcW w:w="783" w:type="dxa"/>
            <w:shd w:val="clear" w:color="auto" w:fill="00B0F0"/>
            <w:vAlign w:val="center"/>
            <w:tcPrChange w:id="163" w:author="Glenn ten Cate" w:date="2015-07-17T22:28:00Z">
              <w:tcPr>
                <w:tcW w:w="783" w:type="dxa"/>
                <w:shd w:val="clear" w:color="auto" w:fill="00B0F0"/>
                <w:vAlign w:val="center"/>
              </w:tcPr>
            </w:tcPrChange>
          </w:tcPr>
          <w:p w14:paraId="25A6382A" w14:textId="576B4577" w:rsidR="000920E4" w:rsidRPr="009D6035" w:rsidRDefault="000920E4" w:rsidP="00E7430D">
            <w:pPr>
              <w:pStyle w:val="TableBody"/>
              <w:jc w:val="center"/>
              <w:cnfStyle w:val="000000000000" w:firstRow="0" w:lastRow="0" w:firstColumn="0" w:lastColumn="0" w:oddVBand="0" w:evenVBand="0" w:oddHBand="0" w:evenHBand="0" w:firstRowFirstColumn="0" w:firstRowLastColumn="0" w:lastRowFirstColumn="0" w:lastRowLastColumn="0"/>
              <w:rPr>
                <w:ins w:id="164" w:author="Glenn ten Cate" w:date="2015-07-17T21:50:00Z"/>
              </w:rPr>
            </w:pPr>
            <w:ins w:id="165" w:author="Glenn ten Cate" w:date="2015-07-17T21:51:00Z">
              <w:r w:rsidRPr="009D6035">
                <w:sym w:font="Wingdings" w:char="F0FC"/>
              </w:r>
            </w:ins>
          </w:p>
        </w:tc>
        <w:tc>
          <w:tcPr>
            <w:tcW w:w="783" w:type="dxa"/>
            <w:shd w:val="clear" w:color="auto" w:fill="E2EFD9" w:themeFill="accent6" w:themeFillTint="33"/>
            <w:vAlign w:val="center"/>
            <w:tcPrChange w:id="166" w:author="Glenn ten Cate" w:date="2015-07-17T22:28:00Z">
              <w:tcPr>
                <w:tcW w:w="783" w:type="dxa"/>
                <w:shd w:val="clear" w:color="auto" w:fill="E2EFD9" w:themeFill="accent6" w:themeFillTint="33"/>
                <w:vAlign w:val="center"/>
              </w:tcPr>
            </w:tcPrChange>
          </w:tcPr>
          <w:p w14:paraId="74C578E6" w14:textId="4954D174" w:rsidR="000920E4" w:rsidRDefault="000920E4" w:rsidP="00E7430D">
            <w:pPr>
              <w:pStyle w:val="TableBody"/>
              <w:jc w:val="center"/>
              <w:cnfStyle w:val="000000000000" w:firstRow="0" w:lastRow="0" w:firstColumn="0" w:lastColumn="0" w:oddVBand="0" w:evenVBand="0" w:oddHBand="0" w:evenHBand="0" w:firstRowFirstColumn="0" w:firstRowLastColumn="0" w:lastRowFirstColumn="0" w:lastRowLastColumn="0"/>
              <w:rPr>
                <w:ins w:id="167" w:author="Glenn ten Cate" w:date="2015-07-17T21:50:00Z"/>
              </w:rPr>
            </w:pPr>
            <w:ins w:id="168" w:author="Glenn ten Cate" w:date="2015-07-17T21:51:00Z">
              <w:r>
                <w:t>3.0</w:t>
              </w:r>
            </w:ins>
          </w:p>
        </w:tc>
      </w:tr>
    </w:tbl>
    <w:p w14:paraId="279813FC" w14:textId="77777777" w:rsidR="003C52FF" w:rsidRDefault="003C52FF" w:rsidP="003C52FF">
      <w:pPr>
        <w:pStyle w:val="Heading2"/>
      </w:pPr>
      <w:r>
        <w:t>References</w:t>
      </w:r>
    </w:p>
    <w:p w14:paraId="5398E546" w14:textId="1DC6AF4F" w:rsidR="00DE4840" w:rsidRDefault="00DE4840" w:rsidP="00BD5F80">
      <w:r>
        <w:t xml:space="preserve">Password storage </w:t>
      </w:r>
      <w:proofErr w:type="gramStart"/>
      <w:r>
        <w:t>cheat</w:t>
      </w:r>
      <w:proofErr w:type="gramEnd"/>
      <w:r>
        <w:t xml:space="preserve"> sheet </w:t>
      </w:r>
      <w:hyperlink r:id="rId22" w:history="1">
        <w:r w:rsidRPr="004F0EC5">
          <w:rPr>
            <w:rStyle w:val="Hyperlink"/>
          </w:rPr>
          <w:t>https://www.owasp.org/index.php/Password_Storage_Cheat_Sheet</w:t>
        </w:r>
      </w:hyperlink>
      <w:r>
        <w:t xml:space="preserve"> </w:t>
      </w:r>
      <w:r w:rsidRPr="00975766">
        <w:t xml:space="preserve"> </w:t>
      </w:r>
    </w:p>
    <w:p w14:paraId="369A419A" w14:textId="2BA09156" w:rsidR="00DE4840" w:rsidRDefault="00DE4840" w:rsidP="00BD5F80">
      <w:r>
        <w:t>F</w:t>
      </w:r>
      <w:r w:rsidRPr="00234AFD">
        <w:t xml:space="preserve">orgot </w:t>
      </w:r>
      <w:proofErr w:type="gramStart"/>
      <w:r w:rsidRPr="00234AFD">
        <w:t>password cheat</w:t>
      </w:r>
      <w:proofErr w:type="gramEnd"/>
      <w:r w:rsidRPr="00234AFD">
        <w:t xml:space="preserve"> sheet </w:t>
      </w:r>
      <w:hyperlink r:id="rId23" w:history="1">
        <w:r w:rsidRPr="004F0EC5">
          <w:rPr>
            <w:rStyle w:val="Hyperlink"/>
          </w:rPr>
          <w:t>https://www.owasp.org/index.php/Forgot_Password_Cheat_Sheet</w:t>
        </w:r>
      </w:hyperlink>
      <w:r>
        <w:t xml:space="preserve"> </w:t>
      </w:r>
    </w:p>
    <w:p w14:paraId="38C5B26D" w14:textId="56D375F4" w:rsidR="00DF702A" w:rsidRPr="00DF702A" w:rsidRDefault="00DE4840" w:rsidP="00BD5F80">
      <w:r w:rsidRPr="00234AFD">
        <w:t xml:space="preserve">Choosing and Using Security Questions at </w:t>
      </w:r>
      <w:hyperlink r:id="rId24" w:history="1">
        <w:r w:rsidRPr="004F0EC5">
          <w:rPr>
            <w:rStyle w:val="Hyperlink"/>
          </w:rPr>
          <w:t>https://www.owasp.org/index.php/Choosing_and_Using_Security_Questions_Cheat_Sheet</w:t>
        </w:r>
      </w:hyperlink>
    </w:p>
    <w:p w14:paraId="135AC309" w14:textId="6B97D147" w:rsidR="00DF702A" w:rsidRDefault="00DE4840" w:rsidP="00BD5F80">
      <w:pPr>
        <w:rPr>
          <w:rFonts w:asciiTheme="majorHAnsi" w:eastAsiaTheme="majorEastAsia" w:hAnsiTheme="majorHAnsi" w:cstheme="majorBidi"/>
          <w:color w:val="2E74B5" w:themeColor="accent1" w:themeShade="BF"/>
          <w:sz w:val="32"/>
          <w:szCs w:val="32"/>
        </w:rPr>
      </w:pPr>
      <w:r w:rsidRPr="00234AFD">
        <w:t xml:space="preserve">(See </w:t>
      </w:r>
      <w:proofErr w:type="spellStart"/>
      <w:r w:rsidRPr="00735E91">
        <w:rPr>
          <w:highlight w:val="yellow"/>
        </w:rPr>
        <w:t>LoA</w:t>
      </w:r>
      <w:proofErr w:type="spellEnd"/>
      <w:r w:rsidRPr="00234AFD">
        <w:t>)</w:t>
      </w:r>
      <w:r w:rsidR="00DF702A">
        <w:br w:type="page"/>
      </w:r>
    </w:p>
    <w:p w14:paraId="1BF8F608" w14:textId="77777777" w:rsidR="00DF702A" w:rsidRDefault="00DF702A" w:rsidP="00BD5F80">
      <w:pPr>
        <w:pStyle w:val="Heading1"/>
      </w:pPr>
      <w:bookmarkStart w:id="169" w:name="_Toc419822108"/>
      <w:r>
        <w:lastRenderedPageBreak/>
        <w:t>V3: Session Management Verification Requirements</w:t>
      </w:r>
      <w:bookmarkEnd w:id="169"/>
    </w:p>
    <w:p w14:paraId="5749481A" w14:textId="77777777" w:rsidR="00702571" w:rsidRDefault="00702571" w:rsidP="00702571">
      <w:pPr>
        <w:pStyle w:val="Heading2"/>
      </w:pPr>
      <w:r>
        <w:t>Control objective</w:t>
      </w:r>
    </w:p>
    <w:p w14:paraId="315FF2F9" w14:textId="665B3041" w:rsidR="00702571" w:rsidRDefault="00671123" w:rsidP="00702571">
      <w:r>
        <w:t>TBA</w:t>
      </w:r>
      <w:r w:rsidR="00702571">
        <w:t xml:space="preserve"> </w:t>
      </w:r>
    </w:p>
    <w:p w14:paraId="5952C480" w14:textId="29652CA2" w:rsidR="00702571" w:rsidRDefault="00702571" w:rsidP="00671123">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36"/>
        <w:gridCol w:w="4916"/>
        <w:gridCol w:w="871"/>
        <w:gridCol w:w="871"/>
        <w:gridCol w:w="871"/>
        <w:gridCol w:w="871"/>
        <w:tblGridChange w:id="170">
          <w:tblGrid>
            <w:gridCol w:w="836"/>
            <w:gridCol w:w="4916"/>
            <w:gridCol w:w="871"/>
            <w:gridCol w:w="871"/>
            <w:gridCol w:w="871"/>
            <w:gridCol w:w="871"/>
          </w:tblGrid>
        </w:tblGridChange>
      </w:tblGrid>
      <w:tr w:rsidR="00C801A4" w:rsidRPr="005F339B" w14:paraId="31CCE4BF" w14:textId="77777777" w:rsidTr="00C7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top w:val="none" w:sz="0" w:space="0" w:color="auto"/>
              <w:left w:val="none" w:sz="0" w:space="0" w:color="auto"/>
              <w:right w:val="none" w:sz="0" w:space="0" w:color="auto"/>
            </w:tcBorders>
          </w:tcPr>
          <w:p w14:paraId="35E53EA5" w14:textId="507276C4" w:rsidR="00C801A4" w:rsidRPr="005F339B" w:rsidRDefault="00216D10" w:rsidP="001B1E6E">
            <w:pPr>
              <w:pStyle w:val="TableHeading"/>
            </w:pPr>
            <w:r w:rsidRPr="005F339B">
              <w:t>#</w:t>
            </w:r>
          </w:p>
        </w:tc>
        <w:tc>
          <w:tcPr>
            <w:tcW w:w="4916" w:type="dxa"/>
            <w:tcBorders>
              <w:top w:val="none" w:sz="0" w:space="0" w:color="auto"/>
              <w:left w:val="none" w:sz="0" w:space="0" w:color="auto"/>
              <w:right w:val="none" w:sz="0" w:space="0" w:color="auto"/>
            </w:tcBorders>
            <w:vAlign w:val="center"/>
          </w:tcPr>
          <w:p w14:paraId="36A1161C" w14:textId="77777777" w:rsidR="00C801A4" w:rsidRPr="005F339B" w:rsidRDefault="00C801A4" w:rsidP="005F339B">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71" w:type="dxa"/>
            <w:tcBorders>
              <w:top w:val="none" w:sz="0" w:space="0" w:color="auto"/>
              <w:left w:val="none" w:sz="0" w:space="0" w:color="auto"/>
              <w:right w:val="none" w:sz="0" w:space="0" w:color="auto"/>
            </w:tcBorders>
            <w:vAlign w:val="center"/>
          </w:tcPr>
          <w:p w14:paraId="5CDA05AA"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71" w:type="dxa"/>
            <w:tcBorders>
              <w:top w:val="none" w:sz="0" w:space="0" w:color="auto"/>
              <w:left w:val="none" w:sz="0" w:space="0" w:color="auto"/>
              <w:right w:val="none" w:sz="0" w:space="0" w:color="auto"/>
            </w:tcBorders>
            <w:vAlign w:val="center"/>
          </w:tcPr>
          <w:p w14:paraId="33182E44"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71" w:type="dxa"/>
            <w:tcBorders>
              <w:top w:val="none" w:sz="0" w:space="0" w:color="auto"/>
              <w:left w:val="none" w:sz="0" w:space="0" w:color="auto"/>
              <w:right w:val="none" w:sz="0" w:space="0" w:color="auto"/>
            </w:tcBorders>
            <w:vAlign w:val="center"/>
          </w:tcPr>
          <w:p w14:paraId="41B3A292"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71" w:type="dxa"/>
            <w:tcBorders>
              <w:top w:val="none" w:sz="0" w:space="0" w:color="auto"/>
              <w:left w:val="none" w:sz="0" w:space="0" w:color="auto"/>
              <w:right w:val="none" w:sz="0" w:space="0" w:color="auto"/>
            </w:tcBorders>
            <w:vAlign w:val="center"/>
          </w:tcPr>
          <w:p w14:paraId="237099E6" w14:textId="77777777" w:rsidR="00C801A4" w:rsidRPr="005F339B" w:rsidRDefault="00C801A4" w:rsidP="004426F9">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F36038" w:rsidRPr="00DF702A" w14:paraId="16FF6276" w14:textId="77777777" w:rsidTr="00C7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1C704536" w14:textId="717AC182" w:rsidR="00F36038" w:rsidRPr="005F339B" w:rsidRDefault="00F36038" w:rsidP="001B1E6E">
            <w:pPr>
              <w:pStyle w:val="TableHeading"/>
            </w:pPr>
            <w:r w:rsidRPr="005F339B">
              <w:t>V3.1</w:t>
            </w:r>
          </w:p>
        </w:tc>
        <w:tc>
          <w:tcPr>
            <w:tcW w:w="4916" w:type="dxa"/>
            <w:shd w:val="clear" w:color="auto" w:fill="auto"/>
            <w:vAlign w:val="center"/>
          </w:tcPr>
          <w:p w14:paraId="1A1BE995" w14:textId="0C329F21"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there is no custom session manager, or that the custom session manager is resistant against all common session management attacks.</w:t>
            </w:r>
          </w:p>
        </w:tc>
        <w:tc>
          <w:tcPr>
            <w:tcW w:w="871" w:type="dxa"/>
            <w:shd w:val="clear" w:color="auto" w:fill="FFC000"/>
            <w:vAlign w:val="center"/>
          </w:tcPr>
          <w:p w14:paraId="3BDCBF1D" w14:textId="4D23A8AE"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92D050"/>
            <w:vAlign w:val="center"/>
          </w:tcPr>
          <w:p w14:paraId="1E9C880A" w14:textId="62D55A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00B0F0"/>
            <w:vAlign w:val="center"/>
          </w:tcPr>
          <w:p w14:paraId="761BAC90" w14:textId="4B778AC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auto"/>
            <w:vAlign w:val="center"/>
          </w:tcPr>
          <w:p w14:paraId="1EB814B7" w14:textId="30888D6A"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36038" w:rsidRPr="00DF702A" w14:paraId="5548E2EE" w14:textId="77777777" w:rsidTr="00C75D4F">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5E710243" w14:textId="2699B2F0" w:rsidR="00F36038" w:rsidRPr="005F339B" w:rsidRDefault="00F36038" w:rsidP="001B1E6E">
            <w:pPr>
              <w:pStyle w:val="TableHeading"/>
            </w:pPr>
            <w:r w:rsidRPr="005F339B">
              <w:t>V3.2</w:t>
            </w:r>
          </w:p>
        </w:tc>
        <w:tc>
          <w:tcPr>
            <w:tcW w:w="4916" w:type="dxa"/>
            <w:shd w:val="clear" w:color="auto" w:fill="auto"/>
            <w:vAlign w:val="center"/>
          </w:tcPr>
          <w:p w14:paraId="3070A36D" w14:textId="7172733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are invalidated when the user logs out.</w:t>
            </w:r>
          </w:p>
        </w:tc>
        <w:tc>
          <w:tcPr>
            <w:tcW w:w="871" w:type="dxa"/>
            <w:shd w:val="clear" w:color="auto" w:fill="FFC000"/>
            <w:vAlign w:val="center"/>
          </w:tcPr>
          <w:p w14:paraId="6C3A5354" w14:textId="6C0AF6B2"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71" w:type="dxa"/>
            <w:shd w:val="clear" w:color="auto" w:fill="92D050"/>
            <w:vAlign w:val="center"/>
          </w:tcPr>
          <w:p w14:paraId="149BA957" w14:textId="2DEEFE2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71" w:type="dxa"/>
            <w:shd w:val="clear" w:color="auto" w:fill="00B0F0"/>
            <w:vAlign w:val="center"/>
          </w:tcPr>
          <w:p w14:paraId="32BC30C5" w14:textId="4412E6D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71" w:type="dxa"/>
            <w:shd w:val="clear" w:color="auto" w:fill="auto"/>
            <w:vAlign w:val="center"/>
          </w:tcPr>
          <w:p w14:paraId="78A7B7F3" w14:textId="433A7746"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4B3BBE44" w14:textId="77777777" w:rsidTr="00C7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6836B5D3" w14:textId="05DFE5D3" w:rsidR="00F36038" w:rsidRPr="005F339B" w:rsidRDefault="00F36038" w:rsidP="001B1E6E">
            <w:pPr>
              <w:pStyle w:val="TableHeading"/>
            </w:pPr>
            <w:r w:rsidRPr="005F339B">
              <w:t>V3.3</w:t>
            </w:r>
          </w:p>
        </w:tc>
        <w:tc>
          <w:tcPr>
            <w:tcW w:w="4916" w:type="dxa"/>
            <w:shd w:val="clear" w:color="auto" w:fill="auto"/>
            <w:vAlign w:val="center"/>
          </w:tcPr>
          <w:p w14:paraId="15EA590A" w14:textId="7980709E"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 xml:space="preserve">Verify that </w:t>
            </w:r>
            <w:proofErr w:type="gramStart"/>
            <w:r w:rsidRPr="003F2DE6">
              <w:t>sessions</w:t>
            </w:r>
            <w:proofErr w:type="gramEnd"/>
            <w:r w:rsidRPr="003F2DE6">
              <w:t xml:space="preserve"> timeout after a specified period of inactivity.</w:t>
            </w:r>
          </w:p>
        </w:tc>
        <w:tc>
          <w:tcPr>
            <w:tcW w:w="871" w:type="dxa"/>
            <w:shd w:val="clear" w:color="auto" w:fill="FFC000"/>
            <w:vAlign w:val="center"/>
          </w:tcPr>
          <w:p w14:paraId="5A6691FF" w14:textId="7BA7028C"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92D050"/>
            <w:vAlign w:val="center"/>
          </w:tcPr>
          <w:p w14:paraId="2BFBDAC6" w14:textId="4498DC0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00B0F0"/>
            <w:vAlign w:val="center"/>
          </w:tcPr>
          <w:p w14:paraId="7804B06C" w14:textId="242E2F4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auto"/>
            <w:vAlign w:val="center"/>
          </w:tcPr>
          <w:p w14:paraId="66F11EE9" w14:textId="34FE9318"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719BC146" w14:textId="77777777" w:rsidTr="00C75D4F">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4DFF0693" w14:textId="1CB84164" w:rsidR="00F36038" w:rsidRPr="005F339B" w:rsidRDefault="00F36038" w:rsidP="001B1E6E">
            <w:pPr>
              <w:pStyle w:val="TableHeading"/>
            </w:pPr>
            <w:r w:rsidRPr="005F339B">
              <w:t>V3.4</w:t>
            </w:r>
          </w:p>
        </w:tc>
        <w:tc>
          <w:tcPr>
            <w:tcW w:w="4916" w:type="dxa"/>
            <w:shd w:val="clear" w:color="auto" w:fill="auto"/>
            <w:vAlign w:val="center"/>
          </w:tcPr>
          <w:p w14:paraId="4BAC275E" w14:textId="63B158DE"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 xml:space="preserve">Verify that </w:t>
            </w:r>
            <w:proofErr w:type="gramStart"/>
            <w:r w:rsidRPr="003F2DE6">
              <w:t>sessions</w:t>
            </w:r>
            <w:proofErr w:type="gramEnd"/>
            <w:r w:rsidRPr="003F2DE6">
              <w:t xml:space="preserve"> timeout after an administratively-configurable maximum time period regardless of activity (an absolute timeout).</w:t>
            </w:r>
          </w:p>
        </w:tc>
        <w:tc>
          <w:tcPr>
            <w:tcW w:w="871" w:type="dxa"/>
            <w:shd w:val="clear" w:color="auto" w:fill="auto"/>
            <w:vAlign w:val="center"/>
          </w:tcPr>
          <w:p w14:paraId="266F258E" w14:textId="69AEACC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71" w:type="dxa"/>
            <w:shd w:val="clear" w:color="auto" w:fill="92D050"/>
            <w:vAlign w:val="center"/>
          </w:tcPr>
          <w:p w14:paraId="11007B5A" w14:textId="373F06A3"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71" w:type="dxa"/>
            <w:shd w:val="clear" w:color="auto" w:fill="00B0F0"/>
            <w:vAlign w:val="center"/>
          </w:tcPr>
          <w:p w14:paraId="5A88D91A" w14:textId="1AD79B18"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71" w:type="dxa"/>
            <w:shd w:val="clear" w:color="auto" w:fill="auto"/>
            <w:vAlign w:val="center"/>
          </w:tcPr>
          <w:p w14:paraId="4EFD9722" w14:textId="255DD151"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61D4D4ED" w14:textId="77777777" w:rsidTr="00C7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7F529708" w14:textId="556D1C45" w:rsidR="00F36038" w:rsidRPr="005F339B" w:rsidRDefault="00F36038" w:rsidP="001B1E6E">
            <w:pPr>
              <w:pStyle w:val="TableHeading"/>
            </w:pPr>
            <w:r w:rsidRPr="005F339B">
              <w:t>V3.5</w:t>
            </w:r>
          </w:p>
        </w:tc>
        <w:tc>
          <w:tcPr>
            <w:tcW w:w="4916" w:type="dxa"/>
            <w:shd w:val="clear" w:color="auto" w:fill="auto"/>
            <w:vAlign w:val="center"/>
          </w:tcPr>
          <w:p w14:paraId="1E7910CF" w14:textId="55E25749"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pages that require authentication have easy and visible access to logout functionality.</w:t>
            </w:r>
          </w:p>
        </w:tc>
        <w:tc>
          <w:tcPr>
            <w:tcW w:w="871" w:type="dxa"/>
            <w:shd w:val="clear" w:color="auto" w:fill="FFC000"/>
            <w:vAlign w:val="center"/>
          </w:tcPr>
          <w:p w14:paraId="25869544" w14:textId="601C116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92D050"/>
            <w:vAlign w:val="center"/>
          </w:tcPr>
          <w:p w14:paraId="371910CB" w14:textId="07EE773B"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00B0F0"/>
            <w:vAlign w:val="center"/>
          </w:tcPr>
          <w:p w14:paraId="57A61356" w14:textId="5C65B05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auto"/>
            <w:vAlign w:val="center"/>
          </w:tcPr>
          <w:p w14:paraId="1940B10C" w14:textId="1B33E2D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673DB865" w14:textId="77777777" w:rsidTr="00C75D4F">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3CF97173" w14:textId="31646781" w:rsidR="00F36038" w:rsidRPr="005F339B" w:rsidRDefault="00F36038" w:rsidP="001B1E6E">
            <w:pPr>
              <w:pStyle w:val="TableHeading"/>
            </w:pPr>
            <w:r w:rsidRPr="005F339B">
              <w:t>V3.6</w:t>
            </w:r>
          </w:p>
        </w:tc>
        <w:tc>
          <w:tcPr>
            <w:tcW w:w="4916" w:type="dxa"/>
            <w:shd w:val="clear" w:color="auto" w:fill="auto"/>
            <w:vAlign w:val="center"/>
          </w:tcPr>
          <w:p w14:paraId="48820B17" w14:textId="73E39DAC"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the session id is never disclosed other than in cookie headers</w:t>
            </w:r>
            <w:proofErr w:type="gramStart"/>
            <w:r w:rsidRPr="003F2DE6">
              <w:t>;</w:t>
            </w:r>
            <w:proofErr w:type="gramEnd"/>
            <w:r w:rsidRPr="003F2DE6">
              <w:t xml:space="preserve"> particularly in URLs, error messages, or logs. This includes verifying that the application does not support URL rewriting of session cookies.</w:t>
            </w:r>
          </w:p>
        </w:tc>
        <w:tc>
          <w:tcPr>
            <w:tcW w:w="871" w:type="dxa"/>
            <w:shd w:val="clear" w:color="auto" w:fill="FFC000"/>
            <w:vAlign w:val="center"/>
          </w:tcPr>
          <w:p w14:paraId="3FF041AE" w14:textId="2FD3FB4D"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71" w:type="dxa"/>
            <w:shd w:val="clear" w:color="auto" w:fill="92D050"/>
            <w:vAlign w:val="center"/>
          </w:tcPr>
          <w:p w14:paraId="7F147F42" w14:textId="6260C80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71" w:type="dxa"/>
            <w:shd w:val="clear" w:color="auto" w:fill="00B0F0"/>
            <w:vAlign w:val="center"/>
          </w:tcPr>
          <w:p w14:paraId="5062F904" w14:textId="442A3A5E"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71" w:type="dxa"/>
            <w:shd w:val="clear" w:color="auto" w:fill="auto"/>
            <w:vAlign w:val="center"/>
          </w:tcPr>
          <w:p w14:paraId="7FF7F9F9" w14:textId="3092712E"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57D37C30" w14:textId="77777777" w:rsidTr="00C7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45D7ED1B" w14:textId="0E1216F9" w:rsidR="00F36038" w:rsidRPr="005F339B" w:rsidRDefault="00F36038" w:rsidP="001B1E6E">
            <w:pPr>
              <w:pStyle w:val="TableHeading"/>
            </w:pPr>
            <w:r w:rsidRPr="005F339B">
              <w:t>V3.7</w:t>
            </w:r>
          </w:p>
        </w:tc>
        <w:tc>
          <w:tcPr>
            <w:tcW w:w="4916" w:type="dxa"/>
            <w:shd w:val="clear" w:color="auto" w:fill="auto"/>
            <w:vAlign w:val="center"/>
          </w:tcPr>
          <w:p w14:paraId="07B00CAA" w14:textId="670804C7"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successful authentication and re-authentication generates a new session and session id.</w:t>
            </w:r>
          </w:p>
        </w:tc>
        <w:tc>
          <w:tcPr>
            <w:tcW w:w="871" w:type="dxa"/>
            <w:shd w:val="clear" w:color="auto" w:fill="FFC000"/>
            <w:vAlign w:val="center"/>
          </w:tcPr>
          <w:p w14:paraId="07E27FCC" w14:textId="725C87D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92D050"/>
            <w:vAlign w:val="center"/>
          </w:tcPr>
          <w:p w14:paraId="174D64C4" w14:textId="35E5C9B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00B0F0"/>
            <w:vAlign w:val="center"/>
          </w:tcPr>
          <w:p w14:paraId="0F1F7AC3" w14:textId="230DF64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71" w:type="dxa"/>
            <w:shd w:val="clear" w:color="auto" w:fill="auto"/>
            <w:vAlign w:val="center"/>
          </w:tcPr>
          <w:p w14:paraId="45B55039" w14:textId="7D0CBD16"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3E4493" w:rsidRPr="00DF702A" w14:paraId="77DACDE0" w14:textId="77777777" w:rsidTr="00C75D4F">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5F3806B3" w14:textId="0FE503D8" w:rsidR="003E4493" w:rsidRPr="005F339B" w:rsidRDefault="003E4493" w:rsidP="001B1E6E">
            <w:pPr>
              <w:pStyle w:val="TableHeading"/>
            </w:pPr>
            <w:r w:rsidRPr="005F339B">
              <w:t>V3.8</w:t>
            </w:r>
          </w:p>
        </w:tc>
        <w:tc>
          <w:tcPr>
            <w:tcW w:w="4916" w:type="dxa"/>
            <w:vAlign w:val="center"/>
          </w:tcPr>
          <w:p w14:paraId="0365DDCB" w14:textId="2923800F" w:rsidR="003E4493" w:rsidRPr="00DF702A" w:rsidRDefault="003E4493"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71" w:type="dxa"/>
            <w:vAlign w:val="center"/>
          </w:tcPr>
          <w:p w14:paraId="75FA6346"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21BF6CEB"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47C229D8"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71" w:type="dxa"/>
            <w:shd w:val="clear" w:color="auto" w:fill="FFF2CC" w:themeFill="accent4" w:themeFillTint="33"/>
            <w:vAlign w:val="center"/>
          </w:tcPr>
          <w:p w14:paraId="7ECC1F54" w14:textId="3F22A520" w:rsidR="003E4493"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3</w:t>
            </w:r>
            <w:r w:rsidR="004426F9">
              <w:t>.0</w:t>
            </w:r>
          </w:p>
        </w:tc>
      </w:tr>
      <w:tr w:rsidR="003E4493" w:rsidRPr="00DF702A" w14:paraId="3E4E6066" w14:textId="77777777" w:rsidTr="00C7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52321D44" w14:textId="5FD4F1CF" w:rsidR="003E4493" w:rsidRPr="005F339B" w:rsidRDefault="003E4493" w:rsidP="001B1E6E">
            <w:pPr>
              <w:pStyle w:val="TableHeading"/>
            </w:pPr>
            <w:r w:rsidRPr="005F339B">
              <w:t>V3.9</w:t>
            </w:r>
          </w:p>
        </w:tc>
        <w:tc>
          <w:tcPr>
            <w:tcW w:w="4916" w:type="dxa"/>
            <w:shd w:val="clear" w:color="auto" w:fill="EDEDED" w:themeFill="accent3" w:themeFillTint="33"/>
            <w:vAlign w:val="center"/>
          </w:tcPr>
          <w:p w14:paraId="67999BC8" w14:textId="51F48A74" w:rsidR="003E4493" w:rsidRPr="003F2DE6" w:rsidRDefault="003E4493"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71" w:type="dxa"/>
            <w:shd w:val="clear" w:color="auto" w:fill="EDEDED" w:themeFill="accent3" w:themeFillTint="33"/>
            <w:vAlign w:val="center"/>
          </w:tcPr>
          <w:p w14:paraId="0AFA3EF2"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71" w:type="dxa"/>
            <w:shd w:val="clear" w:color="auto" w:fill="EDEDED" w:themeFill="accent3" w:themeFillTint="33"/>
            <w:vAlign w:val="center"/>
          </w:tcPr>
          <w:p w14:paraId="3D4D83FC"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71" w:type="dxa"/>
            <w:shd w:val="clear" w:color="auto" w:fill="EDEDED" w:themeFill="accent3" w:themeFillTint="33"/>
            <w:vAlign w:val="center"/>
          </w:tcPr>
          <w:p w14:paraId="61CD2B9E"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71" w:type="dxa"/>
            <w:shd w:val="clear" w:color="auto" w:fill="FFF2CC" w:themeFill="accent4" w:themeFillTint="33"/>
            <w:vAlign w:val="center"/>
          </w:tcPr>
          <w:p w14:paraId="170F3AC5" w14:textId="51EA2F4E" w:rsidR="003E4493"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3</w:t>
            </w:r>
            <w:r w:rsidR="004426F9">
              <w:t>.0</w:t>
            </w:r>
          </w:p>
        </w:tc>
      </w:tr>
      <w:tr w:rsidR="00F36038" w:rsidRPr="00DF702A" w14:paraId="4BA1B3C3" w14:textId="77777777" w:rsidTr="00C75D4F">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6477B7FC" w14:textId="2904C217" w:rsidR="00F36038" w:rsidRPr="005F339B" w:rsidRDefault="00F36038" w:rsidP="001B1E6E">
            <w:pPr>
              <w:pStyle w:val="TableHeading"/>
            </w:pPr>
            <w:r w:rsidRPr="005F339B">
              <w:t>V3.10</w:t>
            </w:r>
          </w:p>
        </w:tc>
        <w:tc>
          <w:tcPr>
            <w:tcW w:w="4916" w:type="dxa"/>
            <w:shd w:val="clear" w:color="auto" w:fill="auto"/>
            <w:vAlign w:val="center"/>
          </w:tcPr>
          <w:p w14:paraId="5FDA1D1B" w14:textId="3696C033"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only session ids generated by the application framework are recognized as active by the application.</w:t>
            </w:r>
          </w:p>
        </w:tc>
        <w:tc>
          <w:tcPr>
            <w:tcW w:w="871" w:type="dxa"/>
            <w:shd w:val="clear" w:color="auto" w:fill="auto"/>
            <w:vAlign w:val="center"/>
          </w:tcPr>
          <w:p w14:paraId="4D9B777D"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71" w:type="dxa"/>
            <w:shd w:val="clear" w:color="auto" w:fill="92D050"/>
            <w:vAlign w:val="center"/>
          </w:tcPr>
          <w:p w14:paraId="6043D8B7" w14:textId="22A2362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71" w:type="dxa"/>
            <w:shd w:val="clear" w:color="auto" w:fill="00B0F0"/>
            <w:vAlign w:val="center"/>
          </w:tcPr>
          <w:p w14:paraId="25DDCA4F" w14:textId="14EA4EB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71" w:type="dxa"/>
            <w:shd w:val="clear" w:color="auto" w:fill="auto"/>
            <w:vAlign w:val="center"/>
          </w:tcPr>
          <w:p w14:paraId="48A70CC5" w14:textId="6509236A"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F36038" w:rsidRPr="00DF702A" w14:paraId="1A753D06" w14:textId="77777777" w:rsidTr="00C7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6ACABEC7" w14:textId="5D531A5B" w:rsidR="00F36038" w:rsidRPr="005F339B" w:rsidRDefault="00F36038" w:rsidP="001B1E6E">
            <w:pPr>
              <w:pStyle w:val="TableHeading"/>
            </w:pPr>
            <w:r w:rsidRPr="005F339B">
              <w:t>V3.11</w:t>
            </w:r>
          </w:p>
        </w:tc>
        <w:tc>
          <w:tcPr>
            <w:tcW w:w="4916" w:type="dxa"/>
            <w:shd w:val="clear" w:color="auto" w:fill="auto"/>
            <w:vAlign w:val="center"/>
          </w:tcPr>
          <w:p w14:paraId="7F05D173" w14:textId="6462363F"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 ids are sufficiently long, random and unique across the correct active session base.</w:t>
            </w:r>
          </w:p>
        </w:tc>
        <w:tc>
          <w:tcPr>
            <w:tcW w:w="871" w:type="dxa"/>
            <w:shd w:val="clear" w:color="auto" w:fill="auto"/>
            <w:vAlign w:val="center"/>
          </w:tcPr>
          <w:p w14:paraId="1D411E0B" w14:textId="7777777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71" w:type="dxa"/>
            <w:shd w:val="clear" w:color="auto" w:fill="92D050"/>
            <w:vAlign w:val="center"/>
          </w:tcPr>
          <w:p w14:paraId="662A49CF" w14:textId="4404CC8A"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71" w:type="dxa"/>
            <w:shd w:val="clear" w:color="auto" w:fill="00B0F0"/>
            <w:vAlign w:val="center"/>
          </w:tcPr>
          <w:p w14:paraId="7F5E84C7" w14:textId="7BDB0CA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71" w:type="dxa"/>
            <w:shd w:val="clear" w:color="auto" w:fill="auto"/>
            <w:vAlign w:val="center"/>
          </w:tcPr>
          <w:p w14:paraId="6818CCCA" w14:textId="2AA08DB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243CD2">
              <w:t>1.0</w:t>
            </w:r>
          </w:p>
        </w:tc>
      </w:tr>
      <w:tr w:rsidR="00F36038" w:rsidRPr="00DF702A" w14:paraId="442A7C1B" w14:textId="77777777" w:rsidTr="00C75D4F">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79CCD64F" w14:textId="0191D3AA" w:rsidR="00F36038" w:rsidRPr="005F339B" w:rsidRDefault="00F36038" w:rsidP="001B1E6E">
            <w:pPr>
              <w:pStyle w:val="TableHeading"/>
            </w:pPr>
            <w:r w:rsidRPr="005F339B">
              <w:t>V3.12</w:t>
            </w:r>
          </w:p>
        </w:tc>
        <w:tc>
          <w:tcPr>
            <w:tcW w:w="4916" w:type="dxa"/>
            <w:shd w:val="clear" w:color="auto" w:fill="auto"/>
            <w:vAlign w:val="center"/>
          </w:tcPr>
          <w:p w14:paraId="4246864A" w14:textId="5271CA0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ids using cookies have their path set to an appropriately restrictive value for that site. The domain cookie attribute restriction should not be set unless for a business requirement, such as single sign on. (</w:t>
            </w:r>
            <w:proofErr w:type="gramStart"/>
            <w:r w:rsidRPr="003F2DE6">
              <w:t>consider</w:t>
            </w:r>
            <w:proofErr w:type="gramEnd"/>
            <w:r w:rsidRPr="003F2DE6">
              <w:t xml:space="preserve"> dropping second sentence)</w:t>
            </w:r>
          </w:p>
        </w:tc>
        <w:tc>
          <w:tcPr>
            <w:tcW w:w="871" w:type="dxa"/>
            <w:shd w:val="clear" w:color="auto" w:fill="auto"/>
            <w:vAlign w:val="center"/>
          </w:tcPr>
          <w:p w14:paraId="269AACCF"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71" w:type="dxa"/>
            <w:shd w:val="clear" w:color="auto" w:fill="92D050"/>
            <w:vAlign w:val="center"/>
          </w:tcPr>
          <w:p w14:paraId="16E45892" w14:textId="07279776"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71" w:type="dxa"/>
            <w:shd w:val="clear" w:color="auto" w:fill="00B0F0"/>
            <w:vAlign w:val="center"/>
          </w:tcPr>
          <w:p w14:paraId="51268492" w14:textId="1D80A59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71" w:type="dxa"/>
            <w:shd w:val="clear" w:color="auto" w:fill="auto"/>
            <w:vAlign w:val="center"/>
          </w:tcPr>
          <w:p w14:paraId="4DB8C355" w14:textId="6C69C17B"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E11104" w:rsidRPr="00DF702A" w14:paraId="42CCFABC" w14:textId="77777777" w:rsidTr="00C7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30239A3A" w14:textId="4CBBC40E" w:rsidR="00E11104" w:rsidRPr="005F339B" w:rsidRDefault="00E11104" w:rsidP="001B1E6E">
            <w:pPr>
              <w:pStyle w:val="TableHeading"/>
            </w:pPr>
            <w:r w:rsidRPr="005F339B">
              <w:lastRenderedPageBreak/>
              <w:t>V3.13</w:t>
            </w:r>
          </w:p>
        </w:tc>
        <w:tc>
          <w:tcPr>
            <w:tcW w:w="4916" w:type="dxa"/>
            <w:shd w:val="clear" w:color="auto" w:fill="EDEDED" w:themeFill="accent3" w:themeFillTint="33"/>
            <w:vAlign w:val="center"/>
          </w:tcPr>
          <w:p w14:paraId="60E06FDF" w14:textId="2D70572A" w:rsidR="00E11104" w:rsidRPr="003F2DE6" w:rsidRDefault="00E11104"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71" w:type="dxa"/>
            <w:shd w:val="clear" w:color="auto" w:fill="EDEDED" w:themeFill="accent3" w:themeFillTint="33"/>
            <w:vAlign w:val="center"/>
          </w:tcPr>
          <w:p w14:paraId="1D309ED2"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71" w:type="dxa"/>
            <w:shd w:val="clear" w:color="auto" w:fill="EDEDED" w:themeFill="accent3" w:themeFillTint="33"/>
            <w:vAlign w:val="center"/>
          </w:tcPr>
          <w:p w14:paraId="6D49ABD6"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71" w:type="dxa"/>
            <w:shd w:val="clear" w:color="auto" w:fill="EDEDED" w:themeFill="accent3" w:themeFillTint="33"/>
            <w:vAlign w:val="center"/>
          </w:tcPr>
          <w:p w14:paraId="3E5230DF"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71" w:type="dxa"/>
            <w:shd w:val="clear" w:color="auto" w:fill="auto"/>
            <w:vAlign w:val="center"/>
          </w:tcPr>
          <w:p w14:paraId="7229A5DD" w14:textId="42DA8579" w:rsidR="00E11104"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36038" w:rsidRPr="00DF702A" w14:paraId="6EAE18AE" w14:textId="77777777" w:rsidTr="00C75D4F">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2908A6BD" w14:textId="5ED6718F" w:rsidR="00F36038" w:rsidRPr="005F339B" w:rsidRDefault="00F36038" w:rsidP="001B1E6E">
            <w:pPr>
              <w:pStyle w:val="TableHeading"/>
            </w:pPr>
            <w:r w:rsidRPr="005F339B">
              <w:t>V3.14</w:t>
            </w:r>
          </w:p>
        </w:tc>
        <w:tc>
          <w:tcPr>
            <w:tcW w:w="4916" w:type="dxa"/>
            <w:shd w:val="clear" w:color="auto" w:fill="auto"/>
            <w:vAlign w:val="center"/>
          </w:tcPr>
          <w:p w14:paraId="4BF15E53" w14:textId="63CF5682"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tokens using cookies are protected by the use of "</w:t>
            </w:r>
            <w:proofErr w:type="spellStart"/>
            <w:r w:rsidRPr="003F2DE6">
              <w:t>HttpOnly</w:t>
            </w:r>
            <w:proofErr w:type="spellEnd"/>
            <w:r w:rsidRPr="003F2DE6">
              <w:t xml:space="preserve">". </w:t>
            </w:r>
          </w:p>
        </w:tc>
        <w:tc>
          <w:tcPr>
            <w:tcW w:w="871" w:type="dxa"/>
            <w:shd w:val="clear" w:color="auto" w:fill="FFC000"/>
            <w:vAlign w:val="center"/>
          </w:tcPr>
          <w:p w14:paraId="05BC82CD" w14:textId="26E1FCE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71" w:type="dxa"/>
            <w:shd w:val="clear" w:color="auto" w:fill="92D050"/>
            <w:vAlign w:val="center"/>
          </w:tcPr>
          <w:p w14:paraId="2BF2B47C" w14:textId="54D880A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71" w:type="dxa"/>
            <w:shd w:val="clear" w:color="auto" w:fill="00B0F0"/>
            <w:vAlign w:val="center"/>
          </w:tcPr>
          <w:p w14:paraId="1902D3DD" w14:textId="683224E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71" w:type="dxa"/>
            <w:shd w:val="clear" w:color="auto" w:fill="auto"/>
            <w:vAlign w:val="center"/>
          </w:tcPr>
          <w:p w14:paraId="1C867E75" w14:textId="20259F0D" w:rsidR="00F36038"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36038" w:rsidRPr="00DF702A" w14:paraId="31B0BA05" w14:textId="77777777" w:rsidTr="00C7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
          <w:p w14:paraId="7372246C" w14:textId="2449225C" w:rsidR="00F36038" w:rsidRPr="005F339B" w:rsidRDefault="00F36038" w:rsidP="001B1E6E">
            <w:pPr>
              <w:pStyle w:val="TableHeading"/>
            </w:pPr>
            <w:r w:rsidRPr="005F339B">
              <w:t>V3.15</w:t>
            </w:r>
          </w:p>
        </w:tc>
        <w:tc>
          <w:tcPr>
            <w:tcW w:w="4916" w:type="dxa"/>
            <w:shd w:val="clear" w:color="auto" w:fill="auto"/>
            <w:vAlign w:val="center"/>
          </w:tcPr>
          <w:p w14:paraId="7CEC3FB0" w14:textId="16E3EFAF" w:rsidR="00F36038" w:rsidRPr="003F2DE6" w:rsidRDefault="00F36038" w:rsidP="00A26663">
            <w:pPr>
              <w:pStyle w:val="TableBody"/>
              <w:cnfStyle w:val="000000100000" w:firstRow="0" w:lastRow="0" w:firstColumn="0" w:lastColumn="0" w:oddVBand="0" w:evenVBand="0" w:oddHBand="1" w:evenHBand="0" w:firstRowFirstColumn="0" w:firstRowLastColumn="0" w:lastRowFirstColumn="0" w:lastRowLastColumn="0"/>
            </w:pPr>
            <w:r w:rsidRPr="003F2DE6">
              <w:t>Verify that authenticated session tokens using cookies are protected with the "secure" attribute</w:t>
            </w:r>
            <w:r w:rsidR="00A26663">
              <w:t xml:space="preserve">. </w:t>
            </w:r>
          </w:p>
        </w:tc>
        <w:tc>
          <w:tcPr>
            <w:tcW w:w="871" w:type="dxa"/>
            <w:shd w:val="clear" w:color="auto" w:fill="FFC000"/>
            <w:vAlign w:val="center"/>
          </w:tcPr>
          <w:p w14:paraId="0E5437E7" w14:textId="46AF799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71" w:type="dxa"/>
            <w:shd w:val="clear" w:color="auto" w:fill="92D050"/>
            <w:vAlign w:val="center"/>
          </w:tcPr>
          <w:p w14:paraId="4FF16139" w14:textId="10CB74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71" w:type="dxa"/>
            <w:shd w:val="clear" w:color="auto" w:fill="00B0F0"/>
            <w:vAlign w:val="center"/>
          </w:tcPr>
          <w:p w14:paraId="7A2BAC68" w14:textId="66BF47E6"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71" w:type="dxa"/>
            <w:shd w:val="clear" w:color="auto" w:fill="auto"/>
            <w:vAlign w:val="center"/>
          </w:tcPr>
          <w:p w14:paraId="788216C7" w14:textId="5E5375C9" w:rsidR="00F36038"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426F9" w:rsidRPr="00DF702A" w14:paraId="6442FAFA" w14:textId="77777777" w:rsidTr="00C75D4F">
        <w:tblPrEx>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ExChange w:id="171" w:author="Glenn ten Cate" w:date="2015-07-17T21:56:00Z">
            <w:tblPrEx>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Ex>
          </w:tblPrExChange>
        </w:tblPrEx>
        <w:tc>
          <w:tcPr>
            <w:cnfStyle w:val="001000000000" w:firstRow="0" w:lastRow="0" w:firstColumn="1" w:lastColumn="0" w:oddVBand="0" w:evenVBand="0" w:oddHBand="0" w:evenHBand="0" w:firstRowFirstColumn="0" w:firstRowLastColumn="0" w:lastRowFirstColumn="0" w:lastRowLastColumn="0"/>
            <w:tcW w:w="836" w:type="dxa"/>
            <w:tcBorders>
              <w:left w:val="none" w:sz="0" w:space="0" w:color="auto"/>
            </w:tcBorders>
            <w:tcPrChange w:id="172" w:author="Glenn ten Cate" w:date="2015-07-17T21:56:00Z">
              <w:tcPr>
                <w:tcW w:w="815" w:type="dxa"/>
                <w:tcBorders>
                  <w:left w:val="none" w:sz="0" w:space="0" w:color="auto"/>
                </w:tcBorders>
              </w:tcPr>
            </w:tcPrChange>
          </w:tcPr>
          <w:p w14:paraId="7146BA9A" w14:textId="3D70F392" w:rsidR="004426F9" w:rsidRPr="005F339B" w:rsidRDefault="004426F9" w:rsidP="001B1E6E">
            <w:pPr>
              <w:pStyle w:val="TableHeading"/>
            </w:pPr>
            <w:r>
              <w:t>V3.16</w:t>
            </w:r>
          </w:p>
        </w:tc>
        <w:tc>
          <w:tcPr>
            <w:tcW w:w="4916" w:type="dxa"/>
            <w:tcBorders>
              <w:bottom w:val="single" w:sz="2" w:space="0" w:color="FFFFFF" w:themeColor="background1"/>
            </w:tcBorders>
            <w:vAlign w:val="center"/>
            <w:tcPrChange w:id="173" w:author="Glenn ten Cate" w:date="2015-07-17T21:56:00Z">
              <w:tcPr>
                <w:tcW w:w="4801" w:type="dxa"/>
                <w:vAlign w:val="center"/>
              </w:tcPr>
            </w:tcPrChange>
          </w:tcPr>
          <w:p w14:paraId="4171882D" w14:textId="545656BE" w:rsidR="004426F9" w:rsidRPr="00DF702A" w:rsidRDefault="004426F9"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71" w:type="dxa"/>
            <w:tcBorders>
              <w:bottom w:val="single" w:sz="2" w:space="0" w:color="FFFFFF" w:themeColor="background1"/>
            </w:tcBorders>
            <w:vAlign w:val="center"/>
            <w:tcPrChange w:id="174" w:author="Glenn ten Cate" w:date="2015-07-17T21:56:00Z">
              <w:tcPr>
                <w:tcW w:w="851" w:type="dxa"/>
                <w:vAlign w:val="center"/>
              </w:tcPr>
            </w:tcPrChange>
          </w:tcPr>
          <w:p w14:paraId="3B820548" w14:textId="25E67D9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71" w:type="dxa"/>
            <w:tcBorders>
              <w:bottom w:val="single" w:sz="2" w:space="0" w:color="FFFFFF" w:themeColor="background1"/>
            </w:tcBorders>
            <w:vAlign w:val="center"/>
            <w:tcPrChange w:id="175" w:author="Glenn ten Cate" w:date="2015-07-17T21:56:00Z">
              <w:tcPr>
                <w:tcW w:w="851" w:type="dxa"/>
                <w:vAlign w:val="center"/>
              </w:tcPr>
            </w:tcPrChange>
          </w:tcPr>
          <w:p w14:paraId="06117A52" w14:textId="03C133A2"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71" w:type="dxa"/>
            <w:tcBorders>
              <w:bottom w:val="single" w:sz="2" w:space="0" w:color="FFFFFF" w:themeColor="background1"/>
            </w:tcBorders>
            <w:vAlign w:val="center"/>
            <w:tcPrChange w:id="176" w:author="Glenn ten Cate" w:date="2015-07-17T21:56:00Z">
              <w:tcPr>
                <w:tcW w:w="851" w:type="dxa"/>
                <w:vAlign w:val="center"/>
              </w:tcPr>
            </w:tcPrChange>
          </w:tcPr>
          <w:p w14:paraId="678E4320" w14:textId="6951D76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71" w:type="dxa"/>
            <w:tcBorders>
              <w:bottom w:val="single" w:sz="2" w:space="0" w:color="FFFFFF" w:themeColor="background1"/>
            </w:tcBorders>
            <w:shd w:val="clear" w:color="auto" w:fill="FFF2CC" w:themeFill="accent4" w:themeFillTint="33"/>
            <w:vAlign w:val="center"/>
            <w:tcPrChange w:id="177" w:author="Glenn ten Cate" w:date="2015-07-17T21:56:00Z">
              <w:tcPr>
                <w:tcW w:w="851" w:type="dxa"/>
                <w:shd w:val="clear" w:color="auto" w:fill="FFF2CC" w:themeFill="accent4" w:themeFillTint="33"/>
                <w:vAlign w:val="center"/>
              </w:tcPr>
            </w:tcPrChange>
          </w:tcPr>
          <w:p w14:paraId="57B20A53" w14:textId="6EC54FD1" w:rsidR="004426F9" w:rsidRPr="00DF702A" w:rsidRDefault="004426F9"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C75D4F" w:rsidRPr="00DF702A" w14:paraId="428C77C3" w14:textId="77777777" w:rsidTr="00C75D4F">
        <w:tblPrEx>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ExChange w:id="178" w:author="Glenn ten Cate" w:date="2015-07-17T21:56:00Z">
            <w:tblPrEx>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Ex>
          </w:tblPrExChange>
        </w:tblPrEx>
        <w:trPr>
          <w:cnfStyle w:val="000000100000" w:firstRow="0" w:lastRow="0" w:firstColumn="0" w:lastColumn="0" w:oddVBand="0" w:evenVBand="0" w:oddHBand="1" w:evenHBand="0" w:firstRowFirstColumn="0" w:firstRowLastColumn="0" w:lastRowFirstColumn="0" w:lastRowLastColumn="0"/>
          <w:ins w:id="179" w:author="Glenn ten Cate" w:date="2015-07-17T21:54:00Z"/>
        </w:trPr>
        <w:tc>
          <w:tcPr>
            <w:cnfStyle w:val="001000000000" w:firstRow="0" w:lastRow="0" w:firstColumn="1" w:lastColumn="0" w:oddVBand="0" w:evenVBand="0" w:oddHBand="0" w:evenHBand="0" w:firstRowFirstColumn="0" w:firstRowLastColumn="0" w:lastRowFirstColumn="0" w:lastRowLastColumn="0"/>
            <w:tcW w:w="836" w:type="dxa"/>
            <w:tcPrChange w:id="180" w:author="Glenn ten Cate" w:date="2015-07-17T21:56:00Z">
              <w:tcPr>
                <w:tcW w:w="815" w:type="dxa"/>
              </w:tcPr>
            </w:tcPrChange>
          </w:tcPr>
          <w:p w14:paraId="3F616275" w14:textId="74F5213E" w:rsidR="00C75D4F" w:rsidRDefault="00C75D4F" w:rsidP="001B1E6E">
            <w:pPr>
              <w:pStyle w:val="TableHeading"/>
              <w:cnfStyle w:val="001000100000" w:firstRow="0" w:lastRow="0" w:firstColumn="1" w:lastColumn="0" w:oddVBand="0" w:evenVBand="0" w:oddHBand="1" w:evenHBand="0" w:firstRowFirstColumn="0" w:firstRowLastColumn="0" w:lastRowFirstColumn="0" w:lastRowLastColumn="0"/>
              <w:rPr>
                <w:ins w:id="181" w:author="Glenn ten Cate" w:date="2015-07-17T21:54:00Z"/>
              </w:rPr>
            </w:pPr>
            <w:ins w:id="182" w:author="Glenn ten Cate" w:date="2015-07-17T21:54:00Z">
              <w:r>
                <w:t>V3.17</w:t>
              </w:r>
            </w:ins>
          </w:p>
        </w:tc>
        <w:tc>
          <w:tcPr>
            <w:tcW w:w="4916" w:type="dxa"/>
            <w:shd w:val="clear" w:color="auto" w:fill="auto"/>
            <w:vAlign w:val="center"/>
            <w:tcPrChange w:id="183" w:author="Glenn ten Cate" w:date="2015-07-17T21:56:00Z">
              <w:tcPr>
                <w:tcW w:w="4801" w:type="dxa"/>
                <w:vAlign w:val="center"/>
              </w:tcPr>
            </w:tcPrChange>
          </w:tcPr>
          <w:p w14:paraId="160B0B55" w14:textId="47C70AF6" w:rsidR="00C75D4F" w:rsidRDefault="00C75D4F" w:rsidP="005F339B">
            <w:pPr>
              <w:pStyle w:val="TableBody"/>
              <w:cnfStyle w:val="000000100000" w:firstRow="0" w:lastRow="0" w:firstColumn="0" w:lastColumn="0" w:oddVBand="0" w:evenVBand="0" w:oddHBand="1" w:evenHBand="0" w:firstRowFirstColumn="0" w:firstRowLastColumn="0" w:lastRowFirstColumn="0" w:lastRowLastColumn="0"/>
              <w:rPr>
                <w:ins w:id="184" w:author="Glenn ten Cate" w:date="2015-07-17T21:54:00Z"/>
              </w:rPr>
            </w:pPr>
            <w:ins w:id="185" w:author="Glenn ten Cate" w:date="2015-07-17T21:55:00Z">
              <w:r>
                <w:t>V</w:t>
              </w:r>
              <w:r w:rsidRPr="00C75D4F">
                <w:t>erify</w:t>
              </w:r>
              <w:r>
                <w:t xml:space="preserve"> that the</w:t>
              </w:r>
              <w:r w:rsidRPr="00C75D4F">
                <w:t xml:space="preserve"> session variable values are different per access point in the application</w:t>
              </w:r>
              <w:r>
                <w:t xml:space="preserve"> </w:t>
              </w:r>
              <w:r w:rsidRPr="00C75D4F">
                <w:t>(</w:t>
              </w:r>
              <w:proofErr w:type="spellStart"/>
              <w:r w:rsidRPr="00C75D4F">
                <w:t>i.e</w:t>
              </w:r>
              <w:proofErr w:type="spellEnd"/>
              <w:r w:rsidRPr="00C75D4F">
                <w:t>, the value from login should differ from a password reset function) “session puzzling”</w:t>
              </w:r>
              <w:r>
                <w:t>.</w:t>
              </w:r>
            </w:ins>
          </w:p>
        </w:tc>
        <w:tc>
          <w:tcPr>
            <w:tcW w:w="871" w:type="dxa"/>
            <w:shd w:val="clear" w:color="auto" w:fill="auto"/>
            <w:vAlign w:val="center"/>
            <w:tcPrChange w:id="186" w:author="Glenn ten Cate" w:date="2015-07-17T21:56:00Z">
              <w:tcPr>
                <w:tcW w:w="851" w:type="dxa"/>
                <w:vAlign w:val="center"/>
              </w:tcPr>
            </w:tcPrChange>
          </w:tcPr>
          <w:p w14:paraId="40BE73C7" w14:textId="77777777" w:rsidR="00C75D4F" w:rsidRPr="00DF702A" w:rsidRDefault="00C75D4F" w:rsidP="00F36038">
            <w:pPr>
              <w:pStyle w:val="TableBody"/>
              <w:jc w:val="center"/>
              <w:cnfStyle w:val="000000100000" w:firstRow="0" w:lastRow="0" w:firstColumn="0" w:lastColumn="0" w:oddVBand="0" w:evenVBand="0" w:oddHBand="1" w:evenHBand="0" w:firstRowFirstColumn="0" w:firstRowLastColumn="0" w:lastRowFirstColumn="0" w:lastRowLastColumn="0"/>
              <w:rPr>
                <w:ins w:id="187" w:author="Glenn ten Cate" w:date="2015-07-17T21:54:00Z"/>
              </w:rPr>
            </w:pPr>
          </w:p>
        </w:tc>
        <w:tc>
          <w:tcPr>
            <w:tcW w:w="871" w:type="dxa"/>
            <w:shd w:val="clear" w:color="auto" w:fill="82C93F"/>
            <w:vAlign w:val="center"/>
            <w:tcPrChange w:id="188" w:author="Glenn ten Cate" w:date="2015-07-17T21:56:00Z">
              <w:tcPr>
                <w:tcW w:w="851" w:type="dxa"/>
                <w:vAlign w:val="center"/>
              </w:tcPr>
            </w:tcPrChange>
          </w:tcPr>
          <w:p w14:paraId="656C6019" w14:textId="7FF5DB9F" w:rsidR="00C75D4F" w:rsidRPr="00DF702A" w:rsidRDefault="00C75D4F" w:rsidP="00F36038">
            <w:pPr>
              <w:pStyle w:val="TableBody"/>
              <w:jc w:val="center"/>
              <w:cnfStyle w:val="000000100000" w:firstRow="0" w:lastRow="0" w:firstColumn="0" w:lastColumn="0" w:oddVBand="0" w:evenVBand="0" w:oddHBand="1" w:evenHBand="0" w:firstRowFirstColumn="0" w:firstRowLastColumn="0" w:lastRowFirstColumn="0" w:lastRowLastColumn="0"/>
              <w:rPr>
                <w:ins w:id="189" w:author="Glenn ten Cate" w:date="2015-07-17T21:54:00Z"/>
              </w:rPr>
            </w:pPr>
            <w:ins w:id="190" w:author="Glenn ten Cate" w:date="2015-07-17T21:56:00Z">
              <w:r w:rsidRPr="0005155C">
                <w:sym w:font="Wingdings" w:char="F0FC"/>
              </w:r>
            </w:ins>
          </w:p>
        </w:tc>
        <w:tc>
          <w:tcPr>
            <w:tcW w:w="871" w:type="dxa"/>
            <w:shd w:val="clear" w:color="auto" w:fill="149FEB"/>
            <w:vAlign w:val="center"/>
            <w:tcPrChange w:id="191" w:author="Glenn ten Cate" w:date="2015-07-17T21:56:00Z">
              <w:tcPr>
                <w:tcW w:w="851" w:type="dxa"/>
                <w:vAlign w:val="center"/>
              </w:tcPr>
            </w:tcPrChange>
          </w:tcPr>
          <w:p w14:paraId="09AF91E0" w14:textId="15F750FC" w:rsidR="00C75D4F" w:rsidRPr="00DF702A" w:rsidRDefault="00C75D4F" w:rsidP="00F36038">
            <w:pPr>
              <w:pStyle w:val="TableBody"/>
              <w:jc w:val="center"/>
              <w:cnfStyle w:val="000000100000" w:firstRow="0" w:lastRow="0" w:firstColumn="0" w:lastColumn="0" w:oddVBand="0" w:evenVBand="0" w:oddHBand="1" w:evenHBand="0" w:firstRowFirstColumn="0" w:firstRowLastColumn="0" w:lastRowFirstColumn="0" w:lastRowLastColumn="0"/>
              <w:rPr>
                <w:ins w:id="192" w:author="Glenn ten Cate" w:date="2015-07-17T21:54:00Z"/>
              </w:rPr>
            </w:pPr>
            <w:ins w:id="193" w:author="Glenn ten Cate" w:date="2015-07-17T21:56:00Z">
              <w:r w:rsidRPr="0005155C">
                <w:sym w:font="Wingdings" w:char="F0FC"/>
              </w:r>
            </w:ins>
          </w:p>
        </w:tc>
        <w:tc>
          <w:tcPr>
            <w:tcW w:w="871" w:type="dxa"/>
            <w:shd w:val="clear" w:color="auto" w:fill="auto"/>
            <w:vAlign w:val="center"/>
            <w:tcPrChange w:id="194" w:author="Glenn ten Cate" w:date="2015-07-17T21:56:00Z">
              <w:tcPr>
                <w:tcW w:w="851" w:type="dxa"/>
                <w:shd w:val="clear" w:color="auto" w:fill="FFF2CC" w:themeFill="accent4" w:themeFillTint="33"/>
                <w:vAlign w:val="center"/>
              </w:tcPr>
            </w:tcPrChange>
          </w:tcPr>
          <w:p w14:paraId="2F7BFC58" w14:textId="21DB4BBC" w:rsidR="00C75D4F" w:rsidRDefault="00C75D4F" w:rsidP="004426F9">
            <w:pPr>
              <w:pStyle w:val="TableBody"/>
              <w:jc w:val="center"/>
              <w:cnfStyle w:val="000000100000" w:firstRow="0" w:lastRow="0" w:firstColumn="0" w:lastColumn="0" w:oddVBand="0" w:evenVBand="0" w:oddHBand="1" w:evenHBand="0" w:firstRowFirstColumn="0" w:firstRowLastColumn="0" w:lastRowFirstColumn="0" w:lastRowLastColumn="0"/>
              <w:rPr>
                <w:ins w:id="195" w:author="Glenn ten Cate" w:date="2015-07-17T21:54:00Z"/>
              </w:rPr>
            </w:pPr>
            <w:ins w:id="196" w:author="Glenn ten Cate" w:date="2015-07-17T21:54:00Z">
              <w:r>
                <w:t>3.0</w:t>
              </w:r>
            </w:ins>
          </w:p>
        </w:tc>
      </w:tr>
    </w:tbl>
    <w:p w14:paraId="296E0FCE" w14:textId="77777777" w:rsidR="00671123" w:rsidRDefault="00671123" w:rsidP="00671123">
      <w:pPr>
        <w:pStyle w:val="Heading2"/>
      </w:pPr>
      <w:r>
        <w:t>References</w:t>
      </w:r>
    </w:p>
    <w:p w14:paraId="7E611A37" w14:textId="77777777" w:rsidR="00671123" w:rsidRPr="00DF702A" w:rsidRDefault="00671123" w:rsidP="00671123">
      <w:r>
        <w:t>TBA</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97" w:name="_Toc419822109"/>
      <w:r>
        <w:lastRenderedPageBreak/>
        <w:t>V4: Access Control Verification Requirements</w:t>
      </w:r>
      <w:bookmarkEnd w:id="197"/>
    </w:p>
    <w:p w14:paraId="3FAE069F" w14:textId="77777777" w:rsidR="00702571" w:rsidRDefault="00702571" w:rsidP="00702571">
      <w:pPr>
        <w:pStyle w:val="Heading2"/>
      </w:pPr>
      <w:r>
        <w:t>Control objective</w:t>
      </w:r>
    </w:p>
    <w:p w14:paraId="1240CD25" w14:textId="7E393666" w:rsidR="00702571" w:rsidRDefault="007F3D7A" w:rsidP="00702571">
      <w:r>
        <w:t>TBA</w:t>
      </w:r>
      <w:r w:rsidR="00702571">
        <w:t xml:space="preserve"> </w:t>
      </w:r>
    </w:p>
    <w:p w14:paraId="3DFDDAFD" w14:textId="58EC51E9" w:rsidR="007F3D7A" w:rsidRPr="007F3D7A" w:rsidRDefault="00702571" w:rsidP="00580E86">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40"/>
        <w:gridCol w:w="5074"/>
        <w:gridCol w:w="826"/>
        <w:gridCol w:w="827"/>
        <w:gridCol w:w="826"/>
        <w:gridCol w:w="843"/>
      </w:tblGrid>
      <w:tr w:rsidR="003841E1" w:rsidRPr="001C5B6E" w14:paraId="420CBFDA" w14:textId="77777777" w:rsidTr="003D3F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59"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C35321" w:rsidRPr="001F7F8D" w14:paraId="78B43D8B"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1786D50" w14:textId="357D12A7" w:rsidR="00C35321" w:rsidRPr="001F7F8D" w:rsidRDefault="00C35321" w:rsidP="003841E1">
            <w:pPr>
              <w:pStyle w:val="TableHeading"/>
            </w:pPr>
            <w:r w:rsidRPr="001F7F8D">
              <w:t>V4.1</w:t>
            </w:r>
          </w:p>
        </w:tc>
        <w:tc>
          <w:tcPr>
            <w:tcW w:w="4959" w:type="dxa"/>
            <w:shd w:val="clear" w:color="auto" w:fill="auto"/>
            <w:vAlign w:val="center"/>
          </w:tcPr>
          <w:p w14:paraId="64067B97" w14:textId="1A416005"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principle of least privilege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089C1C8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92D050"/>
            <w:vAlign w:val="center"/>
          </w:tcPr>
          <w:p w14:paraId="5633F37C" w14:textId="67FFDB4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7" w:type="dxa"/>
            <w:shd w:val="clear" w:color="auto" w:fill="00B0F0"/>
            <w:vAlign w:val="center"/>
          </w:tcPr>
          <w:p w14:paraId="2210BF2E" w14:textId="5D8BD54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auto"/>
            <w:vAlign w:val="center"/>
          </w:tcPr>
          <w:p w14:paraId="77830719" w14:textId="02F5810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1.0</w:t>
            </w:r>
          </w:p>
        </w:tc>
      </w:tr>
      <w:tr w:rsidR="002811D2" w:rsidRPr="001F7F8D" w14:paraId="127F6492"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5A9FA41" w14:textId="02E0C92D" w:rsidR="002811D2" w:rsidRPr="001F7F8D" w:rsidRDefault="002811D2" w:rsidP="003841E1">
            <w:pPr>
              <w:pStyle w:val="TableHeading"/>
            </w:pPr>
            <w:r w:rsidRPr="001F7F8D">
              <w:t>V4.2</w:t>
            </w:r>
          </w:p>
        </w:tc>
        <w:tc>
          <w:tcPr>
            <w:tcW w:w="4959" w:type="dxa"/>
            <w:vAlign w:val="center"/>
          </w:tcPr>
          <w:p w14:paraId="54F253B9" w14:textId="1708D670" w:rsidR="002811D2" w:rsidRPr="001F7F8D" w:rsidRDefault="0035744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vanish/>
                <w:sz w:val="18"/>
                <w:szCs w:val="18"/>
              </w:rPr>
              <w:cr/>
              <w:t xml:space="preserve">3is ication rity requirementscation Standard 2.0. </w:t>
            </w:r>
            <w:r w:rsidRPr="001F7F8D">
              <w:rPr>
                <w:vanish/>
                <w:sz w:val="18"/>
                <w:szCs w:val="18"/>
              </w:rPr>
              <w:cr/>
              <w:t xml:space="preserve">cross-site scripting. </w:t>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00414CBB" w:rsidRPr="001F7F8D">
              <w:rPr>
                <w:sz w:val="18"/>
                <w:szCs w:val="18"/>
              </w:rPr>
              <w:t>Deprecated</w:t>
            </w:r>
          </w:p>
        </w:tc>
        <w:tc>
          <w:tcPr>
            <w:tcW w:w="807" w:type="dxa"/>
            <w:vAlign w:val="center"/>
          </w:tcPr>
          <w:p w14:paraId="6F82BE50"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vAlign w:val="center"/>
          </w:tcPr>
          <w:p w14:paraId="05CC08AA"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vAlign w:val="center"/>
          </w:tcPr>
          <w:p w14:paraId="7F751023"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48F8F943" w14:textId="60F7B3D2" w:rsidR="002811D2" w:rsidRPr="001F7F8D" w:rsidRDefault="00414CB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3.0</w:t>
            </w:r>
          </w:p>
        </w:tc>
      </w:tr>
      <w:tr w:rsidR="002811D2" w:rsidRPr="001F7F8D" w14:paraId="313C1C3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C41F7BA" w14:textId="00F0F953" w:rsidR="002811D2" w:rsidRPr="001F7F8D" w:rsidRDefault="002811D2" w:rsidP="003841E1">
            <w:pPr>
              <w:pStyle w:val="TableHeading"/>
            </w:pPr>
            <w:r w:rsidRPr="001F7F8D">
              <w:t>V4.3</w:t>
            </w:r>
          </w:p>
        </w:tc>
        <w:tc>
          <w:tcPr>
            <w:tcW w:w="4959" w:type="dxa"/>
            <w:shd w:val="clear" w:color="auto" w:fill="EDEDED" w:themeFill="accent3" w:themeFillTint="33"/>
            <w:vAlign w:val="center"/>
          </w:tcPr>
          <w:p w14:paraId="49C9675F" w14:textId="49174879" w:rsidR="002811D2"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4E8F8852"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736D7F56"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4ABB065F"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03F0355E" w14:textId="19BA61F9" w:rsidR="002811D2"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3.0</w:t>
            </w:r>
          </w:p>
        </w:tc>
      </w:tr>
      <w:tr w:rsidR="00C35321" w:rsidRPr="001F7F8D" w14:paraId="1F14FD3E"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13EF67" w14:textId="18E2E0CE" w:rsidR="00C35321" w:rsidRPr="001F7F8D" w:rsidRDefault="00C35321" w:rsidP="003841E1">
            <w:pPr>
              <w:pStyle w:val="TableHeading"/>
            </w:pPr>
            <w:r w:rsidRPr="001F7F8D">
              <w:t>V4.4</w:t>
            </w:r>
          </w:p>
        </w:tc>
        <w:tc>
          <w:tcPr>
            <w:tcW w:w="4959" w:type="dxa"/>
            <w:shd w:val="clear" w:color="auto" w:fill="auto"/>
            <w:vAlign w:val="center"/>
          </w:tcPr>
          <w:p w14:paraId="19D438CF" w14:textId="52D6EE44"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7D94105F" w14:textId="48D381A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34450F0A" w14:textId="19C671B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585EB64B" w14:textId="3402B60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448435E9" w14:textId="4B2C12D8"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3122C5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34405F3" w14:textId="4960E416" w:rsidR="00C35321" w:rsidRPr="001F7F8D" w:rsidRDefault="00C35321" w:rsidP="003841E1">
            <w:pPr>
              <w:pStyle w:val="TableHeading"/>
            </w:pPr>
            <w:r w:rsidRPr="001F7F8D">
              <w:t>V4.5</w:t>
            </w:r>
          </w:p>
        </w:tc>
        <w:tc>
          <w:tcPr>
            <w:tcW w:w="4959" w:type="dxa"/>
            <w:shd w:val="clear" w:color="auto" w:fill="auto"/>
            <w:vAlign w:val="center"/>
          </w:tcPr>
          <w:p w14:paraId="63A4E742" w14:textId="251AEC1F"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directory browsing is disabled unless deliberately desired. Additionally, applications should not allow file or directory metadata, such as </w:t>
            </w:r>
            <w:proofErr w:type="spellStart"/>
            <w:r w:rsidRPr="001F7F8D">
              <w:rPr>
                <w:sz w:val="18"/>
                <w:szCs w:val="18"/>
              </w:rPr>
              <w:t>Thumbs.db</w:t>
            </w:r>
            <w:proofErr w:type="spellEnd"/>
            <w:r w:rsidRPr="001F7F8D">
              <w:rPr>
                <w:sz w:val="18"/>
                <w:szCs w:val="18"/>
              </w:rPr>
              <w:t>, .</w:t>
            </w:r>
            <w:proofErr w:type="spellStart"/>
            <w:r w:rsidRPr="001F7F8D">
              <w:rPr>
                <w:sz w:val="18"/>
                <w:szCs w:val="18"/>
              </w:rPr>
              <w:t>DS_Store</w:t>
            </w:r>
            <w:proofErr w:type="spellEnd"/>
            <w:r w:rsidRPr="001F7F8D">
              <w:rPr>
                <w:sz w:val="18"/>
                <w:szCs w:val="18"/>
              </w:rPr>
              <w:t>, .git or .</w:t>
            </w:r>
            <w:proofErr w:type="spellStart"/>
            <w:r w:rsidRPr="001F7F8D">
              <w:rPr>
                <w:sz w:val="18"/>
                <w:szCs w:val="18"/>
              </w:rPr>
              <w:t>svn</w:t>
            </w:r>
            <w:proofErr w:type="spellEnd"/>
            <w:r w:rsidRPr="001F7F8D">
              <w:rPr>
                <w:sz w:val="18"/>
                <w:szCs w:val="18"/>
              </w:rPr>
              <w:t xml:space="preserve"> folders.</w:t>
            </w:r>
          </w:p>
        </w:tc>
        <w:tc>
          <w:tcPr>
            <w:tcW w:w="807" w:type="dxa"/>
            <w:shd w:val="clear" w:color="auto" w:fill="FFC000"/>
            <w:vAlign w:val="center"/>
          </w:tcPr>
          <w:p w14:paraId="4848C0B8" w14:textId="7520F1ED"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A163959" w14:textId="6D04EC8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1A2D164" w14:textId="670DBF9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E2EFD9" w:themeFill="accent6" w:themeFillTint="33"/>
            <w:vAlign w:val="center"/>
          </w:tcPr>
          <w:p w14:paraId="4E47BCCC" w14:textId="74DBB86A"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2DF37DBA"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DF75FEE" w14:textId="26050411" w:rsidR="00C35321" w:rsidRPr="001F7F8D" w:rsidRDefault="00C35321" w:rsidP="003841E1">
            <w:pPr>
              <w:pStyle w:val="TableHeading"/>
            </w:pPr>
            <w:r w:rsidRPr="001F7F8D">
              <w:t>V4.8</w:t>
            </w:r>
          </w:p>
        </w:tc>
        <w:tc>
          <w:tcPr>
            <w:tcW w:w="4959" w:type="dxa"/>
            <w:shd w:val="clear" w:color="auto" w:fill="auto"/>
            <w:vAlign w:val="center"/>
          </w:tcPr>
          <w:p w14:paraId="36280235" w14:textId="2979D752"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access controls fail securely.</w:t>
            </w:r>
          </w:p>
        </w:tc>
        <w:tc>
          <w:tcPr>
            <w:tcW w:w="807" w:type="dxa"/>
            <w:shd w:val="clear" w:color="auto" w:fill="FFC000"/>
            <w:vAlign w:val="center"/>
          </w:tcPr>
          <w:p w14:paraId="37E96F71" w14:textId="0BEE00B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116500C5" w14:textId="70F273E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6ADB3A50" w14:textId="157C2BF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7590A77" w14:textId="2C3EB37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68BF66F1"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712B2434" w14:textId="37689EAE" w:rsidR="00C35321" w:rsidRPr="001F7F8D" w:rsidRDefault="00C35321" w:rsidP="003841E1">
            <w:pPr>
              <w:pStyle w:val="TableHeading"/>
            </w:pPr>
            <w:r w:rsidRPr="001F7F8D">
              <w:t>V4.9</w:t>
            </w:r>
          </w:p>
        </w:tc>
        <w:tc>
          <w:tcPr>
            <w:tcW w:w="4959" w:type="dxa"/>
            <w:shd w:val="clear" w:color="auto" w:fill="auto"/>
            <w:vAlign w:val="center"/>
          </w:tcPr>
          <w:p w14:paraId="1F18E4B7" w14:textId="439C5213"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same access control rules implied by the presentation layer are enforced on the server side.</w:t>
            </w:r>
          </w:p>
        </w:tc>
        <w:tc>
          <w:tcPr>
            <w:tcW w:w="807" w:type="dxa"/>
            <w:shd w:val="clear" w:color="auto" w:fill="auto"/>
            <w:vAlign w:val="center"/>
          </w:tcPr>
          <w:p w14:paraId="190B03D8" w14:textId="0628986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569F3442" w14:textId="205500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4A4AA0F" w14:textId="57B0A030"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C1CD260" w14:textId="7C76D67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64C24C0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1DD22FD" w14:textId="2DF3F038" w:rsidR="00C35321" w:rsidRPr="001F7F8D" w:rsidRDefault="00C35321" w:rsidP="003841E1">
            <w:pPr>
              <w:pStyle w:val="TableHeading"/>
            </w:pPr>
            <w:r w:rsidRPr="001F7F8D">
              <w:t>V4.10</w:t>
            </w:r>
          </w:p>
        </w:tc>
        <w:tc>
          <w:tcPr>
            <w:tcW w:w="4959" w:type="dxa"/>
            <w:shd w:val="clear" w:color="auto" w:fill="auto"/>
            <w:vAlign w:val="center"/>
          </w:tcPr>
          <w:p w14:paraId="6B940BEA" w14:textId="02536798"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w:t>
            </w:r>
            <w:proofErr w:type="gramStart"/>
            <w:r w:rsidRPr="001F7F8D">
              <w:rPr>
                <w:sz w:val="18"/>
                <w:szCs w:val="18"/>
              </w:rPr>
              <w:t>all user and data attributes and policy information used by access controls cannot be manipulated by end users</w:t>
            </w:r>
            <w:proofErr w:type="gramEnd"/>
            <w:r w:rsidRPr="001F7F8D">
              <w:rPr>
                <w:sz w:val="18"/>
                <w:szCs w:val="18"/>
              </w:rPr>
              <w:t xml:space="preserve"> unless specifically authorized.</w:t>
            </w:r>
          </w:p>
        </w:tc>
        <w:tc>
          <w:tcPr>
            <w:tcW w:w="807" w:type="dxa"/>
            <w:shd w:val="clear" w:color="auto" w:fill="auto"/>
            <w:vAlign w:val="center"/>
          </w:tcPr>
          <w:p w14:paraId="2999FF34" w14:textId="5E6AE2E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77FDD5D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1B9D4018" w14:textId="2DFE4760"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AB09EA0" w14:textId="760F241E"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43BD2E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CEB4B3D" w14:textId="72649FAD" w:rsidR="00C35321" w:rsidRPr="001F7F8D" w:rsidRDefault="00C35321" w:rsidP="003841E1">
            <w:pPr>
              <w:pStyle w:val="TableHeading"/>
            </w:pPr>
            <w:r w:rsidRPr="001F7F8D">
              <w:t>V4.11</w:t>
            </w:r>
          </w:p>
        </w:tc>
        <w:tc>
          <w:tcPr>
            <w:tcW w:w="4959" w:type="dxa"/>
            <w:shd w:val="clear" w:color="auto" w:fill="auto"/>
            <w:vAlign w:val="center"/>
          </w:tcPr>
          <w:p w14:paraId="39B21A75" w14:textId="194E9BF9"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access controls are enforced on the server side.  </w:t>
            </w:r>
          </w:p>
        </w:tc>
        <w:tc>
          <w:tcPr>
            <w:tcW w:w="807" w:type="dxa"/>
            <w:shd w:val="clear" w:color="auto" w:fill="FFC000"/>
            <w:vAlign w:val="center"/>
          </w:tcPr>
          <w:p w14:paraId="00ADD64C" w14:textId="717A5112"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802C248" w14:textId="6000C808"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0CE3FF21" w14:textId="0F0503F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1BF5218" w14:textId="3DE981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515DEB" w:rsidRPr="001F7F8D" w14:paraId="3D48F6D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4BA57442" w14:textId="4577DD70" w:rsidR="00515DEB" w:rsidRPr="001F7F8D" w:rsidRDefault="00515DEB" w:rsidP="003841E1">
            <w:pPr>
              <w:pStyle w:val="TableHeading"/>
            </w:pPr>
            <w:r w:rsidRPr="001F7F8D">
              <w:t>V4.12</w:t>
            </w:r>
          </w:p>
        </w:tc>
        <w:tc>
          <w:tcPr>
            <w:tcW w:w="4959" w:type="dxa"/>
            <w:shd w:val="clear" w:color="auto" w:fill="auto"/>
            <w:vAlign w:val="center"/>
          </w:tcPr>
          <w:p w14:paraId="2569DFF2" w14:textId="2276FD36" w:rsidR="00515DEB" w:rsidRPr="001F7F8D" w:rsidRDefault="00515DE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69C103D4" w14:textId="62AF5422"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auto"/>
            <w:vAlign w:val="center"/>
          </w:tcPr>
          <w:p w14:paraId="2CBCCFB5" w14:textId="109C993C"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shd w:val="clear" w:color="auto" w:fill="00B0F0"/>
            <w:vAlign w:val="center"/>
          </w:tcPr>
          <w:p w14:paraId="6279179C" w14:textId="4E760F9E"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5A8BB91A" w14:textId="4216BCB7"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414CBB" w:rsidRPr="001F7F8D" w14:paraId="2198F7B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237BF9" w14:textId="04649E60" w:rsidR="00414CBB" w:rsidRPr="001F7F8D" w:rsidRDefault="00414CBB" w:rsidP="003841E1">
            <w:pPr>
              <w:pStyle w:val="TableHeading"/>
            </w:pPr>
            <w:r w:rsidRPr="001F7F8D">
              <w:t>V4.13</w:t>
            </w:r>
          </w:p>
        </w:tc>
        <w:tc>
          <w:tcPr>
            <w:tcW w:w="4959" w:type="dxa"/>
            <w:shd w:val="clear" w:color="auto" w:fill="EDEDED" w:themeFill="accent3" w:themeFillTint="33"/>
            <w:vAlign w:val="center"/>
          </w:tcPr>
          <w:p w14:paraId="6E57DC5E" w14:textId="231C6965" w:rsidR="00414CBB"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3BADE4FB"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19363B24"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50879245"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7C0331C3" w14:textId="14041B1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2.0</w:t>
            </w:r>
          </w:p>
        </w:tc>
      </w:tr>
      <w:tr w:rsidR="00C35321" w:rsidRPr="001F7F8D" w14:paraId="31E3B5C8"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33221CC" w14:textId="36B8C311" w:rsidR="00C35321" w:rsidRPr="001F7F8D" w:rsidRDefault="00C35321" w:rsidP="003841E1">
            <w:pPr>
              <w:pStyle w:val="TableHeading"/>
            </w:pPr>
            <w:r w:rsidRPr="001F7F8D">
              <w:t>V4.14</w:t>
            </w:r>
          </w:p>
        </w:tc>
        <w:tc>
          <w:tcPr>
            <w:tcW w:w="4959" w:type="dxa"/>
            <w:shd w:val="clear" w:color="auto" w:fill="auto"/>
            <w:vAlign w:val="center"/>
          </w:tcPr>
          <w:p w14:paraId="25474F7A" w14:textId="056BEB0C" w:rsidR="00C35321" w:rsidRPr="001F7F8D" w:rsidRDefault="00C35321"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all access control decisions </w:t>
            </w:r>
            <w:r>
              <w:rPr>
                <w:sz w:val="18"/>
                <w:szCs w:val="18"/>
              </w:rPr>
              <w:t>can</w:t>
            </w:r>
            <w:r w:rsidRPr="001F7F8D">
              <w:rPr>
                <w:sz w:val="18"/>
                <w:szCs w:val="18"/>
              </w:rPr>
              <w:t xml:space="preserve"> be logged and all failed decisions are logged.</w:t>
            </w:r>
          </w:p>
        </w:tc>
        <w:tc>
          <w:tcPr>
            <w:tcW w:w="807" w:type="dxa"/>
            <w:shd w:val="clear" w:color="auto" w:fill="auto"/>
            <w:vAlign w:val="center"/>
          </w:tcPr>
          <w:p w14:paraId="3BC0AFEC"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6A29B7D7" w14:textId="33355B7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5D7E9B67" w14:textId="56ADCA9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5D1CB8A0" w14:textId="14AA4566"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2736DE77"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7C18377" w14:textId="1111DCE2" w:rsidR="00C35321" w:rsidRPr="001F7F8D" w:rsidRDefault="00C35321" w:rsidP="003841E1">
            <w:pPr>
              <w:pStyle w:val="TableHeading"/>
            </w:pPr>
            <w:r w:rsidRPr="001F7F8D">
              <w:lastRenderedPageBreak/>
              <w:t>V4.16</w:t>
            </w:r>
          </w:p>
        </w:tc>
        <w:tc>
          <w:tcPr>
            <w:tcW w:w="4959" w:type="dxa"/>
            <w:shd w:val="clear" w:color="auto" w:fill="auto"/>
            <w:vAlign w:val="center"/>
          </w:tcPr>
          <w:p w14:paraId="25DD1C7C" w14:textId="75539254"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the application or framework uses strong random anti-CSRF tokens or has another transaction protection mechanism. </w:t>
            </w:r>
          </w:p>
        </w:tc>
        <w:tc>
          <w:tcPr>
            <w:tcW w:w="807" w:type="dxa"/>
            <w:shd w:val="clear" w:color="auto" w:fill="FFC000"/>
            <w:vAlign w:val="center"/>
          </w:tcPr>
          <w:p w14:paraId="2E9A99FD" w14:textId="7AFF4222" w:rsidR="00C35321" w:rsidRPr="001F7F8D" w:rsidRDefault="00515DE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92D050"/>
            <w:vAlign w:val="center"/>
          </w:tcPr>
          <w:p w14:paraId="7C1249AF" w14:textId="21024AF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64A1C96A" w14:textId="6441627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2DB8D7AD" w14:textId="6D7AA21E"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r>
      <w:tr w:rsidR="00C35321" w:rsidRPr="001F7F8D" w14:paraId="62C22E89"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2E9F4F5C" w14:textId="77D3D3C6" w:rsidR="00C35321" w:rsidRPr="001F7F8D" w:rsidRDefault="00C35321" w:rsidP="003841E1">
            <w:pPr>
              <w:pStyle w:val="TableHeading"/>
            </w:pPr>
            <w:r w:rsidRPr="001F7F8D">
              <w:t>V4.17</w:t>
            </w:r>
          </w:p>
        </w:tc>
        <w:tc>
          <w:tcPr>
            <w:tcW w:w="4959" w:type="dxa"/>
            <w:shd w:val="clear" w:color="auto" w:fill="auto"/>
            <w:vAlign w:val="center"/>
          </w:tcPr>
          <w:p w14:paraId="30B4403C" w14:textId="14705C0D"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0E110009"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3D3B22A0" w14:textId="700350DA"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20AC274C" w14:textId="3B6C1D4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076C59EB" w14:textId="6103E52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57EE57F8"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bottom w:val="none" w:sz="0" w:space="0" w:color="auto"/>
            </w:tcBorders>
            <w:vAlign w:val="center"/>
          </w:tcPr>
          <w:p w14:paraId="4E803761" w14:textId="7F5D872C" w:rsidR="00C35321" w:rsidRPr="001F7F8D" w:rsidRDefault="00C35321" w:rsidP="003841E1">
            <w:pPr>
              <w:pStyle w:val="TableHeading"/>
            </w:pPr>
            <w:r w:rsidRPr="001F7F8D">
              <w:t>V4.18</w:t>
            </w:r>
          </w:p>
        </w:tc>
        <w:tc>
          <w:tcPr>
            <w:tcW w:w="4959" w:type="dxa"/>
            <w:shd w:val="clear" w:color="auto" w:fill="auto"/>
            <w:vAlign w:val="center"/>
          </w:tcPr>
          <w:p w14:paraId="27D95683" w14:textId="421798C6"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57D8A400" w14:textId="77777777"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2D18679F" w14:textId="4A41BAF3"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1C4C0D84" w14:textId="3DAB9AF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E2EFD9" w:themeFill="accent6" w:themeFillTint="33"/>
            <w:vAlign w:val="center"/>
          </w:tcPr>
          <w:p w14:paraId="2CAF30C2" w14:textId="7D527FF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r>
    </w:tbl>
    <w:p w14:paraId="732FB48C" w14:textId="77777777" w:rsidR="007F3D7A" w:rsidRDefault="007F3D7A" w:rsidP="007F3D7A">
      <w:pPr>
        <w:pStyle w:val="Heading2"/>
      </w:pPr>
      <w:r>
        <w:t>References</w:t>
      </w:r>
    </w:p>
    <w:p w14:paraId="082E631D" w14:textId="77777777" w:rsidR="007F3D7A" w:rsidRPr="00DF702A" w:rsidRDefault="007F3D7A" w:rsidP="007F3D7A">
      <w:r>
        <w:t>TBA</w:t>
      </w:r>
    </w:p>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98"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98"/>
    </w:p>
    <w:p w14:paraId="2AF2BC7A" w14:textId="77777777" w:rsidR="00702571" w:rsidRDefault="00702571" w:rsidP="00702571">
      <w:pPr>
        <w:pStyle w:val="Heading2"/>
      </w:pPr>
      <w:r>
        <w:t>Control objective</w:t>
      </w:r>
    </w:p>
    <w:p w14:paraId="3D3558E1" w14:textId="11CBE670" w:rsidR="00702571" w:rsidRDefault="00A50CC7" w:rsidP="00702571">
      <w:r>
        <w:t>TBA</w:t>
      </w:r>
      <w:r w:rsidR="00702571">
        <w:t xml:space="preserve"> </w:t>
      </w:r>
    </w:p>
    <w:p w14:paraId="2D51829B" w14:textId="4FBE8E20" w:rsidR="00C801A4" w:rsidRDefault="00702571" w:rsidP="00D9138A">
      <w:pPr>
        <w:pStyle w:val="Heading2"/>
      </w:pPr>
      <w:r>
        <w:t>Requirements</w:t>
      </w:r>
    </w:p>
    <w:tbl>
      <w:tblPr>
        <w:tblStyle w:val="GridTable5DarkAccent3"/>
        <w:tblW w:w="5000" w:type="pct"/>
        <w:tblLayout w:type="fixed"/>
        <w:tblLook w:val="04A0" w:firstRow="1" w:lastRow="0" w:firstColumn="1" w:lastColumn="0" w:noHBand="0" w:noVBand="1"/>
      </w:tblPr>
      <w:tblGrid>
        <w:gridCol w:w="827"/>
        <w:gridCol w:w="5446"/>
        <w:gridCol w:w="740"/>
        <w:gridCol w:w="741"/>
        <w:gridCol w:w="741"/>
        <w:gridCol w:w="741"/>
        <w:tblGridChange w:id="199">
          <w:tblGrid>
            <w:gridCol w:w="827"/>
            <w:gridCol w:w="5446"/>
            <w:gridCol w:w="740"/>
            <w:gridCol w:w="741"/>
            <w:gridCol w:w="741"/>
            <w:gridCol w:w="741"/>
          </w:tblGrid>
        </w:tblGridChange>
      </w:tblGrid>
      <w:tr w:rsidR="00D9138A" w:rsidRPr="00D9138A" w14:paraId="76BA3029" w14:textId="77777777" w:rsidTr="00A366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7" w:type="dxa"/>
            <w:vAlign w:val="center"/>
          </w:tcPr>
          <w:p w14:paraId="2B0C41A3" w14:textId="3BBB5008" w:rsidR="00C801A4" w:rsidRPr="00D9138A" w:rsidRDefault="00D9138A" w:rsidP="008B1965">
            <w:pPr>
              <w:pStyle w:val="TableHeading"/>
            </w:pPr>
            <w:r w:rsidRPr="00D9138A">
              <w:t>#</w:t>
            </w:r>
          </w:p>
        </w:tc>
        <w:tc>
          <w:tcPr>
            <w:tcW w:w="5446"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40" w:type="dxa"/>
            <w:vAlign w:val="center"/>
          </w:tcPr>
          <w:p w14:paraId="549AE2F8"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41" w:type="dxa"/>
            <w:vAlign w:val="center"/>
          </w:tcPr>
          <w:p w14:paraId="5502207B"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41" w:type="dxa"/>
            <w:vAlign w:val="center"/>
          </w:tcPr>
          <w:p w14:paraId="4DA4E719"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41" w:type="dxa"/>
            <w:vAlign w:val="center"/>
          </w:tcPr>
          <w:p w14:paraId="4A4290CF"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EC4172" w:rsidRPr="00F81480" w14:paraId="70402A1F" w14:textId="77777777" w:rsidTr="00A366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4F67E6D8" w14:textId="503A26C0" w:rsidR="00EC4172" w:rsidRPr="00F81480" w:rsidRDefault="00EC4172" w:rsidP="008B1965">
            <w:pPr>
              <w:pStyle w:val="TableHeading"/>
            </w:pPr>
            <w:r w:rsidRPr="00F81480">
              <w:t>V5.1</w:t>
            </w:r>
          </w:p>
        </w:tc>
        <w:tc>
          <w:tcPr>
            <w:tcW w:w="5446" w:type="dxa"/>
            <w:shd w:val="clear" w:color="auto" w:fill="auto"/>
            <w:vAlign w:val="center"/>
          </w:tcPr>
          <w:p w14:paraId="600FCBED" w14:textId="61ED856A"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the runtime environment is not susceptible to buffer overflows, or that security controls prevent buffer overflows.</w:t>
            </w:r>
          </w:p>
        </w:tc>
        <w:tc>
          <w:tcPr>
            <w:tcW w:w="740" w:type="dxa"/>
            <w:shd w:val="clear" w:color="auto" w:fill="FFC000"/>
            <w:vAlign w:val="center"/>
          </w:tcPr>
          <w:p w14:paraId="590F2CAC" w14:textId="26A28BE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41" w:type="dxa"/>
            <w:shd w:val="clear" w:color="auto" w:fill="92D050"/>
            <w:vAlign w:val="center"/>
          </w:tcPr>
          <w:p w14:paraId="363199B4" w14:textId="44DDEE5D"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41" w:type="dxa"/>
            <w:shd w:val="clear" w:color="auto" w:fill="00B0F0"/>
            <w:vAlign w:val="center"/>
          </w:tcPr>
          <w:p w14:paraId="27E2525A" w14:textId="110E50A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41" w:type="dxa"/>
            <w:shd w:val="clear" w:color="auto" w:fill="auto"/>
            <w:vAlign w:val="center"/>
          </w:tcPr>
          <w:p w14:paraId="307E16DF" w14:textId="78D7562A"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5C3074BF" w14:textId="77777777" w:rsidTr="00A366FF">
        <w:trPr>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7483C56F" w14:textId="49FBB3C7" w:rsidR="00F81480" w:rsidRPr="00F81480" w:rsidRDefault="00F81480" w:rsidP="008B1965">
            <w:pPr>
              <w:pStyle w:val="TableHeading"/>
            </w:pPr>
            <w:r>
              <w:t>V5.2</w:t>
            </w:r>
          </w:p>
        </w:tc>
        <w:tc>
          <w:tcPr>
            <w:tcW w:w="5446" w:type="dxa"/>
            <w:vAlign w:val="center"/>
          </w:tcPr>
          <w:p w14:paraId="7E3A303A" w14:textId="582CC4D0"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40" w:type="dxa"/>
            <w:vAlign w:val="center"/>
          </w:tcPr>
          <w:p w14:paraId="195919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vAlign w:val="center"/>
          </w:tcPr>
          <w:p w14:paraId="0A3359A1"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vAlign w:val="center"/>
          </w:tcPr>
          <w:p w14:paraId="6F02361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auto"/>
            <w:vAlign w:val="center"/>
          </w:tcPr>
          <w:p w14:paraId="42E166C5" w14:textId="48875281"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78A206BD" w14:textId="77777777" w:rsidTr="00A366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689CE18B" w14:textId="7C70EF2F" w:rsidR="00EC4172" w:rsidRPr="00F81480" w:rsidRDefault="00EC4172" w:rsidP="008B1965">
            <w:pPr>
              <w:pStyle w:val="TableHeading"/>
            </w:pPr>
            <w:r w:rsidRPr="00F81480">
              <w:t>V5.3</w:t>
            </w:r>
          </w:p>
        </w:tc>
        <w:tc>
          <w:tcPr>
            <w:tcW w:w="5446" w:type="dxa"/>
            <w:shd w:val="clear" w:color="auto" w:fill="auto"/>
            <w:vAlign w:val="center"/>
          </w:tcPr>
          <w:p w14:paraId="65857C1E" w14:textId="5A8C99D6"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server side input validation failures result in request rejection, and </w:t>
            </w:r>
            <w:r>
              <w:t xml:space="preserve">are </w:t>
            </w:r>
            <w:r w:rsidRPr="00F81480">
              <w:t>logged</w:t>
            </w:r>
            <w:r w:rsidR="007A67AE">
              <w:t>.</w:t>
            </w:r>
          </w:p>
        </w:tc>
        <w:tc>
          <w:tcPr>
            <w:tcW w:w="740" w:type="dxa"/>
            <w:shd w:val="clear" w:color="auto" w:fill="FFC000"/>
            <w:vAlign w:val="center"/>
          </w:tcPr>
          <w:p w14:paraId="4CF776F2" w14:textId="195272D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41" w:type="dxa"/>
            <w:shd w:val="clear" w:color="auto" w:fill="92D050"/>
            <w:vAlign w:val="center"/>
          </w:tcPr>
          <w:p w14:paraId="4C9AF8E8" w14:textId="0B0C142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41" w:type="dxa"/>
            <w:shd w:val="clear" w:color="auto" w:fill="00B0F0"/>
            <w:vAlign w:val="center"/>
          </w:tcPr>
          <w:p w14:paraId="704BB1B2" w14:textId="696E97B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41" w:type="dxa"/>
            <w:shd w:val="clear" w:color="auto" w:fill="auto"/>
            <w:vAlign w:val="center"/>
          </w:tcPr>
          <w:p w14:paraId="22ECFC91" w14:textId="0E79677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67A573BD" w14:textId="77777777" w:rsidTr="00A366FF">
        <w:trPr>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7AE9661C" w14:textId="07448EF3" w:rsidR="00F81480" w:rsidRPr="00F81480" w:rsidRDefault="00F81480" w:rsidP="008B1965">
            <w:pPr>
              <w:pStyle w:val="TableHeading"/>
            </w:pPr>
            <w:r w:rsidRPr="00F81480">
              <w:t>V5.4</w:t>
            </w:r>
          </w:p>
        </w:tc>
        <w:tc>
          <w:tcPr>
            <w:tcW w:w="5446" w:type="dxa"/>
            <w:vAlign w:val="center"/>
          </w:tcPr>
          <w:p w14:paraId="66FF3E46" w14:textId="40EE2A52"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40" w:type="dxa"/>
            <w:vAlign w:val="center"/>
          </w:tcPr>
          <w:p w14:paraId="6904F83E"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vAlign w:val="center"/>
          </w:tcPr>
          <w:p w14:paraId="7EB4432D" w14:textId="45D46782"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vAlign w:val="center"/>
          </w:tcPr>
          <w:p w14:paraId="648221B0" w14:textId="612AE65D"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FFF2CC" w:themeFill="accent4" w:themeFillTint="33"/>
            <w:vAlign w:val="center"/>
          </w:tcPr>
          <w:p w14:paraId="6F533F04" w14:textId="0A74EAC5"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43B1DD56" w14:textId="77777777" w:rsidTr="00A366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5155FA18" w14:textId="62E143E6" w:rsidR="00EC4172" w:rsidRPr="00F81480" w:rsidRDefault="00EC4172" w:rsidP="008B1965">
            <w:pPr>
              <w:pStyle w:val="TableHeading"/>
            </w:pPr>
            <w:r w:rsidRPr="00F81480">
              <w:t>V5.5</w:t>
            </w:r>
          </w:p>
        </w:tc>
        <w:tc>
          <w:tcPr>
            <w:tcW w:w="5446" w:type="dxa"/>
            <w:shd w:val="clear" w:color="auto" w:fill="auto"/>
            <w:vAlign w:val="center"/>
          </w:tcPr>
          <w:p w14:paraId="6A683BCA" w14:textId="76F6B1A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input validation routines are enforced on the server side. </w:t>
            </w:r>
          </w:p>
        </w:tc>
        <w:tc>
          <w:tcPr>
            <w:tcW w:w="740" w:type="dxa"/>
            <w:shd w:val="clear" w:color="auto" w:fill="FFC000"/>
            <w:vAlign w:val="center"/>
          </w:tcPr>
          <w:p w14:paraId="3BCAA2C1" w14:textId="37FBBCB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41" w:type="dxa"/>
            <w:shd w:val="clear" w:color="auto" w:fill="92D050"/>
            <w:vAlign w:val="center"/>
          </w:tcPr>
          <w:p w14:paraId="67D28EF1" w14:textId="4F8434C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41" w:type="dxa"/>
            <w:shd w:val="clear" w:color="auto" w:fill="00B0F0"/>
            <w:vAlign w:val="center"/>
          </w:tcPr>
          <w:p w14:paraId="13C2A2AC" w14:textId="1DE90D1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41" w:type="dxa"/>
            <w:shd w:val="clear" w:color="auto" w:fill="auto"/>
            <w:vAlign w:val="center"/>
          </w:tcPr>
          <w:p w14:paraId="2CE76246" w14:textId="62828B5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02339599" w14:textId="77777777" w:rsidTr="00A366FF">
        <w:trPr>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19851824" w14:textId="470C7190" w:rsidR="00F81480" w:rsidRPr="00F81480" w:rsidRDefault="00F81480" w:rsidP="008B1965">
            <w:pPr>
              <w:pStyle w:val="TableHeading"/>
            </w:pPr>
            <w:r w:rsidRPr="00F81480">
              <w:t>V5.6</w:t>
            </w:r>
          </w:p>
        </w:tc>
        <w:tc>
          <w:tcPr>
            <w:tcW w:w="5446" w:type="dxa"/>
            <w:shd w:val="clear" w:color="auto" w:fill="auto"/>
            <w:vAlign w:val="center"/>
          </w:tcPr>
          <w:p w14:paraId="21FBE623" w14:textId="436D795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a single input validation control is used by the application for each type of data that is accepted.</w:t>
            </w:r>
          </w:p>
        </w:tc>
        <w:tc>
          <w:tcPr>
            <w:tcW w:w="740" w:type="dxa"/>
            <w:shd w:val="clear" w:color="auto" w:fill="auto"/>
            <w:vAlign w:val="center"/>
          </w:tcPr>
          <w:p w14:paraId="57B8840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auto"/>
            <w:vAlign w:val="center"/>
          </w:tcPr>
          <w:p w14:paraId="5CAD42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00B0F0"/>
            <w:vAlign w:val="center"/>
          </w:tcPr>
          <w:p w14:paraId="7DEB78C4" w14:textId="6D383170" w:rsidR="00F81480"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41" w:type="dxa"/>
            <w:shd w:val="clear" w:color="auto" w:fill="auto"/>
            <w:vAlign w:val="center"/>
          </w:tcPr>
          <w:p w14:paraId="4D84FEE6" w14:textId="45280C94" w:rsidR="00F81480" w:rsidRPr="00F81480" w:rsidRDefault="0046321E"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D9138A" w:rsidRPr="00F81480" w14:paraId="3CCDD3D2" w14:textId="77777777" w:rsidTr="00A366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0FFED278" w14:textId="69351C1E" w:rsidR="00F81480" w:rsidRPr="00F81480" w:rsidRDefault="00F81480" w:rsidP="008B1965">
            <w:pPr>
              <w:pStyle w:val="TableHeading"/>
            </w:pPr>
            <w:r w:rsidRPr="00F81480">
              <w:t>V5.7</w:t>
            </w:r>
          </w:p>
        </w:tc>
        <w:tc>
          <w:tcPr>
            <w:tcW w:w="5446" w:type="dxa"/>
            <w:shd w:val="clear" w:color="auto" w:fill="EDEDED" w:themeFill="accent3" w:themeFillTint="33"/>
            <w:vAlign w:val="center"/>
          </w:tcPr>
          <w:p w14:paraId="3DDD0ECD" w14:textId="61BD1CF5" w:rsidR="00F81480" w:rsidRPr="00F81480" w:rsidRDefault="00F81480"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40" w:type="dxa"/>
            <w:shd w:val="clear" w:color="auto" w:fill="EDEDED" w:themeFill="accent3" w:themeFillTint="33"/>
            <w:vAlign w:val="center"/>
          </w:tcPr>
          <w:p w14:paraId="648DAAB5"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EDEDED" w:themeFill="accent3" w:themeFillTint="33"/>
            <w:vAlign w:val="center"/>
          </w:tcPr>
          <w:p w14:paraId="29DAD299"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EDEDED" w:themeFill="accent3" w:themeFillTint="33"/>
            <w:vAlign w:val="center"/>
          </w:tcPr>
          <w:p w14:paraId="4ACE0030"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FFF2CC" w:themeFill="accent4" w:themeFillTint="33"/>
            <w:vAlign w:val="center"/>
          </w:tcPr>
          <w:p w14:paraId="5BEA0BA6" w14:textId="50139D44"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9138A" w:rsidRPr="00F81480" w14:paraId="344500CF" w14:textId="77777777" w:rsidTr="00A366FF">
        <w:trPr>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3F43E413" w14:textId="3A8E59AF" w:rsidR="00F81480" w:rsidRPr="00F81480" w:rsidRDefault="00F81480" w:rsidP="008B1965">
            <w:pPr>
              <w:pStyle w:val="TableHeading"/>
            </w:pPr>
            <w:r w:rsidRPr="00F81480">
              <w:t>V5.8</w:t>
            </w:r>
          </w:p>
        </w:tc>
        <w:tc>
          <w:tcPr>
            <w:tcW w:w="5446" w:type="dxa"/>
            <w:vAlign w:val="center"/>
          </w:tcPr>
          <w:p w14:paraId="2A917D01" w14:textId="2F0CDCE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40" w:type="dxa"/>
            <w:vAlign w:val="center"/>
          </w:tcPr>
          <w:p w14:paraId="2A75498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vAlign w:val="center"/>
          </w:tcPr>
          <w:p w14:paraId="7091D84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vAlign w:val="center"/>
          </w:tcPr>
          <w:p w14:paraId="262292F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FFF2CC" w:themeFill="accent4" w:themeFillTint="33"/>
            <w:vAlign w:val="center"/>
          </w:tcPr>
          <w:p w14:paraId="176C6400" w14:textId="1D5B3BD8"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46321E" w:rsidRPr="00F81480" w14:paraId="31D52C4C" w14:textId="77777777" w:rsidTr="00A366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07D428C1" w14:textId="5A112A29" w:rsidR="0046321E" w:rsidRPr="00F81480" w:rsidRDefault="0046321E" w:rsidP="008B1965">
            <w:pPr>
              <w:pStyle w:val="TableHeading"/>
            </w:pPr>
            <w:r>
              <w:t>V5.9</w:t>
            </w:r>
          </w:p>
        </w:tc>
        <w:tc>
          <w:tcPr>
            <w:tcW w:w="5446" w:type="dxa"/>
            <w:shd w:val="clear" w:color="auto" w:fill="EDEDED" w:themeFill="accent3" w:themeFillTint="33"/>
            <w:vAlign w:val="center"/>
          </w:tcPr>
          <w:p w14:paraId="712C1AB3" w14:textId="751F89A8" w:rsidR="0046321E" w:rsidRPr="00F81480" w:rsidRDefault="0046321E"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40" w:type="dxa"/>
            <w:shd w:val="clear" w:color="auto" w:fill="EDEDED" w:themeFill="accent3" w:themeFillTint="33"/>
            <w:vAlign w:val="center"/>
          </w:tcPr>
          <w:p w14:paraId="440933C5"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EDEDED" w:themeFill="accent3" w:themeFillTint="33"/>
            <w:vAlign w:val="center"/>
          </w:tcPr>
          <w:p w14:paraId="3013F864"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EDEDED" w:themeFill="accent3" w:themeFillTint="33"/>
            <w:vAlign w:val="center"/>
          </w:tcPr>
          <w:p w14:paraId="092CD66B"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auto"/>
            <w:vAlign w:val="center"/>
          </w:tcPr>
          <w:p w14:paraId="182A824B" w14:textId="77464030" w:rsidR="0046321E" w:rsidRDefault="00460AD4" w:rsidP="00EC4172">
            <w:pPr>
              <w:pStyle w:val="TableBody"/>
              <w:jc w:val="center"/>
              <w:cnfStyle w:val="000000100000" w:firstRow="0" w:lastRow="0" w:firstColumn="0" w:lastColumn="0" w:oddVBand="0" w:evenVBand="0" w:oddHBand="1" w:evenHBand="0" w:firstRowFirstColumn="0" w:firstRowLastColumn="0" w:lastRowFirstColumn="0" w:lastRowLastColumn="0"/>
            </w:pPr>
            <w:r>
              <w:t>2</w:t>
            </w:r>
            <w:r w:rsidR="0046321E">
              <w:t>.0</w:t>
            </w:r>
          </w:p>
        </w:tc>
      </w:tr>
      <w:tr w:rsidR="00EC4172" w:rsidRPr="00F81480" w14:paraId="22C1A276" w14:textId="77777777" w:rsidTr="00A366FF">
        <w:trPr>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563CD080" w14:textId="3AE4BB59" w:rsidR="00EC4172" w:rsidRPr="00F81480" w:rsidRDefault="00EC4172" w:rsidP="008B1965">
            <w:pPr>
              <w:pStyle w:val="TableHeading"/>
            </w:pPr>
            <w:r w:rsidRPr="00F81480">
              <w:t>V5.10</w:t>
            </w:r>
          </w:p>
        </w:tc>
        <w:tc>
          <w:tcPr>
            <w:tcW w:w="5446" w:type="dxa"/>
            <w:shd w:val="clear" w:color="auto" w:fill="auto"/>
            <w:vAlign w:val="center"/>
          </w:tcPr>
          <w:p w14:paraId="7617AD64" w14:textId="73F41A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 xml:space="preserve">Verify that all SQL queries, HQL, OSQL, stored procedures, calling of stored procedures are protected by the use of prepared statements or query parameterization. </w:t>
            </w:r>
          </w:p>
        </w:tc>
        <w:tc>
          <w:tcPr>
            <w:tcW w:w="740" w:type="dxa"/>
            <w:shd w:val="clear" w:color="auto" w:fill="FFC000"/>
            <w:vAlign w:val="center"/>
          </w:tcPr>
          <w:p w14:paraId="0563CEF1" w14:textId="3B30CDAF"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41" w:type="dxa"/>
            <w:shd w:val="clear" w:color="auto" w:fill="92D050"/>
            <w:vAlign w:val="center"/>
          </w:tcPr>
          <w:p w14:paraId="61069F88" w14:textId="1C6B6C7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41" w:type="dxa"/>
            <w:shd w:val="clear" w:color="auto" w:fill="00B0F0"/>
            <w:vAlign w:val="center"/>
          </w:tcPr>
          <w:p w14:paraId="56231625" w14:textId="6ED08019"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41" w:type="dxa"/>
            <w:shd w:val="clear" w:color="auto" w:fill="auto"/>
            <w:vAlign w:val="center"/>
          </w:tcPr>
          <w:p w14:paraId="1B157F4E" w14:textId="202B81ED"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63445BD4" w14:textId="77777777" w:rsidTr="00A366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79825B83" w14:textId="4E2B5746" w:rsidR="00EC4172" w:rsidRPr="00F81480" w:rsidRDefault="00EC4172" w:rsidP="008B1965">
            <w:pPr>
              <w:pStyle w:val="TableHeading"/>
            </w:pPr>
            <w:r w:rsidRPr="00F81480">
              <w:t>V5.11</w:t>
            </w:r>
          </w:p>
        </w:tc>
        <w:tc>
          <w:tcPr>
            <w:tcW w:w="5446" w:type="dxa"/>
            <w:shd w:val="clear" w:color="auto" w:fill="auto"/>
            <w:vAlign w:val="center"/>
          </w:tcPr>
          <w:p w14:paraId="18FD97D8" w14:textId="7E16B4B3"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LDAP Injection, or that security controls prevent LDAP Injection. </w:t>
            </w:r>
          </w:p>
        </w:tc>
        <w:tc>
          <w:tcPr>
            <w:tcW w:w="740" w:type="dxa"/>
            <w:shd w:val="clear" w:color="auto" w:fill="FFC000"/>
            <w:vAlign w:val="center"/>
          </w:tcPr>
          <w:p w14:paraId="53B6F8A2" w14:textId="5A4F878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41" w:type="dxa"/>
            <w:shd w:val="clear" w:color="auto" w:fill="92D050"/>
            <w:vAlign w:val="center"/>
          </w:tcPr>
          <w:p w14:paraId="2D6D3D6A" w14:textId="602DE840"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41" w:type="dxa"/>
            <w:shd w:val="clear" w:color="auto" w:fill="00B0F0"/>
            <w:vAlign w:val="center"/>
          </w:tcPr>
          <w:p w14:paraId="52D9C7D3" w14:textId="4FCF2A3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41" w:type="dxa"/>
            <w:shd w:val="clear" w:color="auto" w:fill="auto"/>
            <w:vAlign w:val="center"/>
          </w:tcPr>
          <w:p w14:paraId="07D3CBF6" w14:textId="4A34A30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EC4172" w:rsidRPr="00F81480" w14:paraId="01003591" w14:textId="77777777" w:rsidTr="00A366FF">
        <w:trPr>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5083CE73" w14:textId="1B06A149" w:rsidR="00EC4172" w:rsidRPr="00F81480" w:rsidRDefault="00EC4172" w:rsidP="008B1965">
            <w:pPr>
              <w:pStyle w:val="TableHeading"/>
            </w:pPr>
            <w:r w:rsidRPr="00F81480">
              <w:t>V5.12</w:t>
            </w:r>
          </w:p>
        </w:tc>
        <w:tc>
          <w:tcPr>
            <w:tcW w:w="5446" w:type="dxa"/>
            <w:shd w:val="clear" w:color="auto" w:fill="auto"/>
            <w:vAlign w:val="center"/>
          </w:tcPr>
          <w:p w14:paraId="6B93E3F9" w14:textId="686635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the application is not susceptible to OS Command Injection, or that security controls prevent OS Command Injection.</w:t>
            </w:r>
          </w:p>
        </w:tc>
        <w:tc>
          <w:tcPr>
            <w:tcW w:w="740" w:type="dxa"/>
            <w:shd w:val="clear" w:color="auto" w:fill="FFC000"/>
            <w:vAlign w:val="center"/>
          </w:tcPr>
          <w:p w14:paraId="239DAB43" w14:textId="380FB89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41" w:type="dxa"/>
            <w:shd w:val="clear" w:color="auto" w:fill="92D050"/>
            <w:vAlign w:val="center"/>
          </w:tcPr>
          <w:p w14:paraId="72C00114" w14:textId="5C33CE38"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41" w:type="dxa"/>
            <w:shd w:val="clear" w:color="auto" w:fill="00B0F0"/>
            <w:vAlign w:val="center"/>
          </w:tcPr>
          <w:p w14:paraId="4AF65101" w14:textId="5993E9A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41" w:type="dxa"/>
            <w:shd w:val="clear" w:color="auto" w:fill="auto"/>
            <w:vAlign w:val="center"/>
          </w:tcPr>
          <w:p w14:paraId="668E6D33" w14:textId="605EE75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363D34">
              <w:t>2.0</w:t>
            </w:r>
          </w:p>
        </w:tc>
      </w:tr>
      <w:tr w:rsidR="00EC4172" w:rsidRPr="00F81480" w14:paraId="0502AE61" w14:textId="77777777" w:rsidTr="00A366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0013AEB5" w14:textId="7D46CFAF" w:rsidR="00EC4172" w:rsidRPr="00F81480" w:rsidRDefault="00EC4172" w:rsidP="008B1965">
            <w:pPr>
              <w:pStyle w:val="TableHeading"/>
            </w:pPr>
            <w:r w:rsidRPr="00F81480">
              <w:t>V5.13</w:t>
            </w:r>
          </w:p>
        </w:tc>
        <w:tc>
          <w:tcPr>
            <w:tcW w:w="5446" w:type="dxa"/>
            <w:shd w:val="clear" w:color="auto" w:fill="auto"/>
            <w:vAlign w:val="center"/>
          </w:tcPr>
          <w:p w14:paraId="0E21FD9F" w14:textId="70C93751"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common XML attacks, such as </w:t>
            </w:r>
            <w:proofErr w:type="spellStart"/>
            <w:r w:rsidRPr="00F81480">
              <w:t>XPath</w:t>
            </w:r>
            <w:proofErr w:type="spellEnd"/>
            <w:r w:rsidRPr="00F81480">
              <w:t xml:space="preserve"> query tampering, XML External Entity attacks, and XML injection attacks. </w:t>
            </w:r>
          </w:p>
        </w:tc>
        <w:tc>
          <w:tcPr>
            <w:tcW w:w="740" w:type="dxa"/>
            <w:shd w:val="clear" w:color="auto" w:fill="FFC000"/>
            <w:vAlign w:val="center"/>
          </w:tcPr>
          <w:p w14:paraId="490B6DA6" w14:textId="4E292B3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41" w:type="dxa"/>
            <w:shd w:val="clear" w:color="auto" w:fill="92D050"/>
            <w:vAlign w:val="center"/>
          </w:tcPr>
          <w:p w14:paraId="567A6572" w14:textId="4A7B148F"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41" w:type="dxa"/>
            <w:shd w:val="clear" w:color="auto" w:fill="00B0F0"/>
            <w:vAlign w:val="center"/>
          </w:tcPr>
          <w:p w14:paraId="30929C82" w14:textId="1A78A6A8"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41" w:type="dxa"/>
            <w:shd w:val="clear" w:color="auto" w:fill="auto"/>
            <w:vAlign w:val="center"/>
          </w:tcPr>
          <w:p w14:paraId="038AF5C1" w14:textId="33DE878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D9138A" w:rsidRPr="00F81480" w14:paraId="007A3CB9" w14:textId="77777777" w:rsidTr="00A366FF">
        <w:trPr>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52E87ABB" w14:textId="7EB5D79A" w:rsidR="00F81480" w:rsidRPr="00F81480" w:rsidRDefault="00F81480" w:rsidP="008B1965">
            <w:pPr>
              <w:pStyle w:val="TableHeading"/>
            </w:pPr>
            <w:r w:rsidRPr="00F81480">
              <w:t>V5.14</w:t>
            </w:r>
          </w:p>
        </w:tc>
        <w:tc>
          <w:tcPr>
            <w:tcW w:w="5446" w:type="dxa"/>
            <w:vAlign w:val="center"/>
          </w:tcPr>
          <w:p w14:paraId="3BB93A51" w14:textId="056F7A3D" w:rsidR="00F81480" w:rsidRPr="00F81480" w:rsidRDefault="0028425A"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40" w:type="dxa"/>
            <w:vAlign w:val="center"/>
          </w:tcPr>
          <w:p w14:paraId="4BFEFBD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vAlign w:val="center"/>
          </w:tcPr>
          <w:p w14:paraId="1010F6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vAlign w:val="center"/>
          </w:tcPr>
          <w:p w14:paraId="75DB9B9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FFF2CC" w:themeFill="accent4" w:themeFillTint="33"/>
            <w:vAlign w:val="center"/>
          </w:tcPr>
          <w:p w14:paraId="04EC836A" w14:textId="69DFF3BF"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D9138A" w:rsidRPr="00F81480" w14:paraId="433030D9" w14:textId="77777777" w:rsidTr="00A366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651E576B" w14:textId="2ACED557" w:rsidR="00F81480" w:rsidRPr="00F81480" w:rsidRDefault="00F81480" w:rsidP="008B1965">
            <w:pPr>
              <w:pStyle w:val="TableHeading"/>
            </w:pPr>
            <w:r>
              <w:lastRenderedPageBreak/>
              <w:t>V5.15</w:t>
            </w:r>
          </w:p>
        </w:tc>
        <w:tc>
          <w:tcPr>
            <w:tcW w:w="5446" w:type="dxa"/>
            <w:shd w:val="clear" w:color="auto" w:fill="EDEDED" w:themeFill="accent3" w:themeFillTint="33"/>
            <w:vAlign w:val="center"/>
          </w:tcPr>
          <w:p w14:paraId="580C83B4" w14:textId="45FEF640" w:rsidR="00F81480" w:rsidRPr="00F81480" w:rsidRDefault="0028425A"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40" w:type="dxa"/>
            <w:shd w:val="clear" w:color="auto" w:fill="EDEDED" w:themeFill="accent3" w:themeFillTint="33"/>
            <w:vAlign w:val="center"/>
          </w:tcPr>
          <w:p w14:paraId="73257671"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EDEDED" w:themeFill="accent3" w:themeFillTint="33"/>
            <w:vAlign w:val="center"/>
          </w:tcPr>
          <w:p w14:paraId="7F3DB606"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EDEDED" w:themeFill="accent3" w:themeFillTint="33"/>
            <w:vAlign w:val="center"/>
          </w:tcPr>
          <w:p w14:paraId="7D7CF073"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auto"/>
            <w:vAlign w:val="center"/>
          </w:tcPr>
          <w:p w14:paraId="3D2157C0" w14:textId="05989E32"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815E221" w14:textId="77777777" w:rsidTr="00A366FF">
        <w:trPr>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6C78360F" w14:textId="77D4947B" w:rsidR="00EC4172" w:rsidRPr="00F81480" w:rsidRDefault="00EC4172" w:rsidP="008B1965">
            <w:pPr>
              <w:pStyle w:val="TableHeading"/>
            </w:pPr>
            <w:r w:rsidRPr="00F81480">
              <w:t>V5.16</w:t>
            </w:r>
          </w:p>
        </w:tc>
        <w:tc>
          <w:tcPr>
            <w:tcW w:w="5446" w:type="dxa"/>
            <w:shd w:val="clear" w:color="auto" w:fill="auto"/>
            <w:vAlign w:val="center"/>
          </w:tcPr>
          <w:p w14:paraId="5ABEC7C6" w14:textId="4E56C1DA" w:rsidR="00EC4172" w:rsidRPr="00F81480" w:rsidRDefault="00EC4172" w:rsidP="00DF337E">
            <w:pPr>
              <w:pStyle w:val="TableBody"/>
              <w:cnfStyle w:val="000000000000" w:firstRow="0" w:lastRow="0" w:firstColumn="0" w:lastColumn="0" w:oddVBand="0" w:evenVBand="0" w:oddHBand="0" w:evenHBand="0" w:firstRowFirstColumn="0" w:firstRowLastColumn="0" w:lastRowFirstColumn="0" w:lastRowLastColumn="0"/>
            </w:pPr>
            <w:r w:rsidRPr="00F81480">
              <w:t>Verify that data that is output to HTML (including HTML elements, HTML attributes, JavaScript data values, CSS blocks and style parameters, and URL fragments) are properly escaped for the applicable context.</w:t>
            </w:r>
            <w:r>
              <w:t xml:space="preserve"> </w:t>
            </w:r>
          </w:p>
        </w:tc>
        <w:tc>
          <w:tcPr>
            <w:tcW w:w="740" w:type="dxa"/>
            <w:shd w:val="clear" w:color="auto" w:fill="FFC000"/>
            <w:vAlign w:val="center"/>
          </w:tcPr>
          <w:p w14:paraId="6402D2B7" w14:textId="2D902AD5"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41" w:type="dxa"/>
            <w:shd w:val="clear" w:color="auto" w:fill="92D050"/>
            <w:vAlign w:val="center"/>
          </w:tcPr>
          <w:p w14:paraId="5B5AA3E0" w14:textId="197BD09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41" w:type="dxa"/>
            <w:shd w:val="clear" w:color="auto" w:fill="00B0F0"/>
            <w:vAlign w:val="center"/>
          </w:tcPr>
          <w:p w14:paraId="3F4DA9B5" w14:textId="6AD84F6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41" w:type="dxa"/>
            <w:shd w:val="clear" w:color="auto" w:fill="auto"/>
            <w:vAlign w:val="center"/>
          </w:tcPr>
          <w:p w14:paraId="21745CB9" w14:textId="4964D89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0E6199">
              <w:t>2.0</w:t>
            </w:r>
          </w:p>
        </w:tc>
      </w:tr>
      <w:tr w:rsidR="00EC4172" w:rsidRPr="00F81480" w14:paraId="00167AF8" w14:textId="77777777" w:rsidTr="00A366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4A90B2F3" w14:textId="650468BD" w:rsidR="00EC4172" w:rsidRPr="00F81480" w:rsidRDefault="00EC4172" w:rsidP="008B1965">
            <w:pPr>
              <w:pStyle w:val="TableHeading"/>
            </w:pPr>
            <w:r w:rsidRPr="00F81480">
              <w:t>V5.17</w:t>
            </w:r>
          </w:p>
        </w:tc>
        <w:tc>
          <w:tcPr>
            <w:tcW w:w="5446" w:type="dxa"/>
            <w:shd w:val="clear" w:color="auto" w:fill="auto"/>
            <w:vAlign w:val="center"/>
          </w:tcPr>
          <w:p w14:paraId="2C2DFF80" w14:textId="7533032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If the application framework allows automatic mass parameter assignment (also called automatic variable binding) from the inbound request to a model, verify that security sensitive fields such as “</w:t>
            </w:r>
            <w:proofErr w:type="spellStart"/>
            <w:r w:rsidRPr="00F81480">
              <w:t>accountBalance</w:t>
            </w:r>
            <w:proofErr w:type="spellEnd"/>
            <w:r w:rsidRPr="00F81480">
              <w:t>”, “role” or “password” are protected from malicious automatic binding.</w:t>
            </w:r>
          </w:p>
        </w:tc>
        <w:tc>
          <w:tcPr>
            <w:tcW w:w="740" w:type="dxa"/>
            <w:shd w:val="clear" w:color="auto" w:fill="auto"/>
            <w:vAlign w:val="center"/>
          </w:tcPr>
          <w:p w14:paraId="7BAFA890"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92D050"/>
            <w:vAlign w:val="center"/>
          </w:tcPr>
          <w:p w14:paraId="1CE29F11" w14:textId="3DFE96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41" w:type="dxa"/>
            <w:shd w:val="clear" w:color="auto" w:fill="00B0F0"/>
            <w:vAlign w:val="center"/>
          </w:tcPr>
          <w:p w14:paraId="3CFD014E" w14:textId="076AF6F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41" w:type="dxa"/>
            <w:shd w:val="clear" w:color="auto" w:fill="auto"/>
            <w:vAlign w:val="center"/>
          </w:tcPr>
          <w:p w14:paraId="5127D4AB" w14:textId="3CD5939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0E6199">
              <w:t>2.0</w:t>
            </w:r>
          </w:p>
        </w:tc>
      </w:tr>
      <w:tr w:rsidR="00D9138A" w:rsidRPr="00F81480" w14:paraId="302E7331" w14:textId="77777777" w:rsidTr="00A366FF">
        <w:trPr>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79781D35" w14:textId="7B232995" w:rsidR="00F81480" w:rsidRPr="00F81480" w:rsidRDefault="00F81480" w:rsidP="008B1965">
            <w:pPr>
              <w:pStyle w:val="TableHeading"/>
            </w:pPr>
            <w:r w:rsidRPr="00F81480">
              <w:t>V5.18</w:t>
            </w:r>
          </w:p>
        </w:tc>
        <w:tc>
          <w:tcPr>
            <w:tcW w:w="5446" w:type="dxa"/>
            <w:vAlign w:val="center"/>
          </w:tcPr>
          <w:p w14:paraId="10058566" w14:textId="5A685C33"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40" w:type="dxa"/>
            <w:vAlign w:val="center"/>
          </w:tcPr>
          <w:p w14:paraId="3EDB670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vAlign w:val="center"/>
          </w:tcPr>
          <w:p w14:paraId="020B801D"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vAlign w:val="center"/>
          </w:tcPr>
          <w:p w14:paraId="0E3E77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FFF2CC" w:themeFill="accent4" w:themeFillTint="33"/>
            <w:vAlign w:val="center"/>
          </w:tcPr>
          <w:p w14:paraId="0D7A8434" w14:textId="70A5E68B"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1252EE4C" w14:textId="77777777" w:rsidTr="00A366F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0105F067" w14:textId="6CFA29A5" w:rsidR="00EC4172" w:rsidRPr="00F81480" w:rsidRDefault="00EC4172" w:rsidP="008B1965">
            <w:pPr>
              <w:pStyle w:val="TableHeading"/>
            </w:pPr>
            <w:r w:rsidRPr="00F81480">
              <w:t>V5.19</w:t>
            </w:r>
          </w:p>
        </w:tc>
        <w:tc>
          <w:tcPr>
            <w:tcW w:w="5446" w:type="dxa"/>
            <w:shd w:val="clear" w:color="auto" w:fill="auto"/>
            <w:vAlign w:val="center"/>
          </w:tcPr>
          <w:p w14:paraId="5BE44B79" w14:textId="541C95A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for each type of output encoding/escaping performed by the application, there is a single security control for that type of output for the intended destination.</w:t>
            </w:r>
          </w:p>
        </w:tc>
        <w:tc>
          <w:tcPr>
            <w:tcW w:w="740" w:type="dxa"/>
            <w:shd w:val="clear" w:color="auto" w:fill="auto"/>
            <w:vAlign w:val="center"/>
          </w:tcPr>
          <w:p w14:paraId="603059AB"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auto"/>
            <w:vAlign w:val="center"/>
          </w:tcPr>
          <w:p w14:paraId="39ECCBF7"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00B0F0"/>
            <w:vAlign w:val="center"/>
          </w:tcPr>
          <w:p w14:paraId="4C598A36" w14:textId="5297DBB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41" w:type="dxa"/>
            <w:shd w:val="clear" w:color="auto" w:fill="auto"/>
            <w:vAlign w:val="center"/>
          </w:tcPr>
          <w:p w14:paraId="22181E66" w14:textId="1105E9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341C77E" w14:textId="77777777" w:rsidTr="00A366FF">
        <w:trPr>
          <w:cantSplit/>
        </w:trPr>
        <w:tc>
          <w:tcPr>
            <w:cnfStyle w:val="001000000000" w:firstRow="0" w:lastRow="0" w:firstColumn="1" w:lastColumn="0" w:oddVBand="0" w:evenVBand="0" w:oddHBand="0" w:evenHBand="0" w:firstRowFirstColumn="0" w:firstRowLastColumn="0" w:lastRowFirstColumn="0" w:lastRowLastColumn="0"/>
            <w:tcW w:w="827" w:type="dxa"/>
            <w:vAlign w:val="center"/>
          </w:tcPr>
          <w:p w14:paraId="128C98C7" w14:textId="427849D0" w:rsidR="00EC4172" w:rsidRPr="00F81480" w:rsidRDefault="00EC4172" w:rsidP="008B1965">
            <w:pPr>
              <w:pStyle w:val="TableHeading"/>
            </w:pPr>
            <w:r w:rsidRPr="00F81480">
              <w:t>V5.20</w:t>
            </w:r>
          </w:p>
        </w:tc>
        <w:tc>
          <w:tcPr>
            <w:tcW w:w="5446" w:type="dxa"/>
            <w:shd w:val="clear" w:color="auto" w:fill="auto"/>
            <w:vAlign w:val="center"/>
          </w:tcPr>
          <w:p w14:paraId="36CDC27D" w14:textId="711A0B60"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client side validation is used as a second line of defence, in addition to server side validation</w:t>
            </w:r>
            <w:r w:rsidR="0077789F">
              <w:t>.</w:t>
            </w:r>
          </w:p>
        </w:tc>
        <w:tc>
          <w:tcPr>
            <w:tcW w:w="740" w:type="dxa"/>
            <w:shd w:val="clear" w:color="auto" w:fill="auto"/>
            <w:vAlign w:val="center"/>
          </w:tcPr>
          <w:p w14:paraId="0EAB1818" w14:textId="77777777"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41" w:type="dxa"/>
            <w:shd w:val="clear" w:color="auto" w:fill="92D050"/>
            <w:vAlign w:val="center"/>
          </w:tcPr>
          <w:p w14:paraId="54C80CA9" w14:textId="3E76D773"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520686">
              <w:rPr>
                <w:sz w:val="18"/>
                <w:szCs w:val="18"/>
              </w:rPr>
              <w:sym w:font="Wingdings" w:char="F0FC"/>
            </w:r>
          </w:p>
        </w:tc>
        <w:tc>
          <w:tcPr>
            <w:tcW w:w="741" w:type="dxa"/>
            <w:shd w:val="clear" w:color="auto" w:fill="00B0F0"/>
            <w:vAlign w:val="center"/>
          </w:tcPr>
          <w:p w14:paraId="199A953A" w14:textId="26D4C22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9E7BDA">
              <w:rPr>
                <w:sz w:val="18"/>
                <w:szCs w:val="18"/>
              </w:rPr>
              <w:sym w:font="Wingdings" w:char="F0FC"/>
            </w:r>
          </w:p>
        </w:tc>
        <w:tc>
          <w:tcPr>
            <w:tcW w:w="741" w:type="dxa"/>
            <w:shd w:val="clear" w:color="auto" w:fill="E2EFD9" w:themeFill="accent6" w:themeFillTint="33"/>
            <w:vAlign w:val="center"/>
          </w:tcPr>
          <w:p w14:paraId="5A5B7FC6" w14:textId="278A5BE2"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7AE50951" w14:textId="77777777" w:rsidTr="0080232F">
        <w:tblPrEx>
          <w:tblW w:w="5000" w:type="pct"/>
          <w:tblLayout w:type="fixed"/>
          <w:tblPrExChange w:id="200" w:author="Glenn ten Cate" w:date="2015-07-17T22:30:00Z">
            <w:tblPrEx>
              <w:tblW w:w="5000" w:type="pct"/>
              <w:tblLayout w:type="fixed"/>
            </w:tblPrEx>
          </w:tblPrExChange>
        </w:tblPrEx>
        <w:trPr>
          <w:cnfStyle w:val="000000100000" w:firstRow="0" w:lastRow="0" w:firstColumn="0" w:lastColumn="0" w:oddVBand="0" w:evenVBand="0" w:oddHBand="1" w:evenHBand="0" w:firstRowFirstColumn="0" w:firstRowLastColumn="0" w:lastRowFirstColumn="0" w:lastRowLastColumn="0"/>
          <w:cantSplit/>
          <w:trPrChange w:id="201" w:author="Glenn ten Cate" w:date="2015-07-17T22:30:00Z">
            <w:trPr>
              <w:cantSplit/>
            </w:trPr>
          </w:trPrChange>
        </w:trPr>
        <w:tc>
          <w:tcPr>
            <w:cnfStyle w:val="001000000000" w:firstRow="0" w:lastRow="0" w:firstColumn="1" w:lastColumn="0" w:oddVBand="0" w:evenVBand="0" w:oddHBand="0" w:evenHBand="0" w:firstRowFirstColumn="0" w:firstRowLastColumn="0" w:lastRowFirstColumn="0" w:lastRowLastColumn="0"/>
            <w:tcW w:w="827" w:type="dxa"/>
            <w:vAlign w:val="center"/>
            <w:tcPrChange w:id="202" w:author="Glenn ten Cate" w:date="2015-07-17T22:30:00Z">
              <w:tcPr>
                <w:tcW w:w="827" w:type="dxa"/>
                <w:vAlign w:val="center"/>
              </w:tcPr>
            </w:tcPrChange>
          </w:tcPr>
          <w:p w14:paraId="0D8EEA38" w14:textId="3EDA4F51" w:rsidR="00EC4172" w:rsidRPr="00F81480" w:rsidRDefault="00EC4172" w:rsidP="008B1965">
            <w:pPr>
              <w:pStyle w:val="TableHeading"/>
              <w:cnfStyle w:val="001000100000" w:firstRow="0" w:lastRow="0" w:firstColumn="1" w:lastColumn="0" w:oddVBand="0" w:evenVBand="0" w:oddHBand="1" w:evenHBand="0" w:firstRowFirstColumn="0" w:firstRowLastColumn="0" w:lastRowFirstColumn="0" w:lastRowLastColumn="0"/>
            </w:pPr>
            <w:r w:rsidRPr="00F81480">
              <w:t>V5.21</w:t>
            </w:r>
          </w:p>
        </w:tc>
        <w:tc>
          <w:tcPr>
            <w:tcW w:w="5446" w:type="dxa"/>
            <w:shd w:val="clear" w:color="auto" w:fill="auto"/>
            <w:vAlign w:val="center"/>
            <w:tcPrChange w:id="203" w:author="Glenn ten Cate" w:date="2015-07-17T22:30:00Z">
              <w:tcPr>
                <w:tcW w:w="5446" w:type="dxa"/>
                <w:shd w:val="clear" w:color="auto" w:fill="auto"/>
                <w:vAlign w:val="center"/>
              </w:tcPr>
            </w:tcPrChange>
          </w:tcPr>
          <w:p w14:paraId="3EBC17B9" w14:textId="3668E4B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applications have defined positive validation for all input fields, with permissible exceptions to allow characters that might otherwise be rejected. </w:t>
            </w:r>
          </w:p>
        </w:tc>
        <w:tc>
          <w:tcPr>
            <w:tcW w:w="740" w:type="dxa"/>
            <w:tcBorders>
              <w:bottom w:val="single" w:sz="4" w:space="0" w:color="FFFFFF" w:themeColor="background1"/>
            </w:tcBorders>
            <w:shd w:val="clear" w:color="auto" w:fill="auto"/>
            <w:vAlign w:val="center"/>
            <w:tcPrChange w:id="204" w:author="Glenn ten Cate" w:date="2015-07-17T22:30:00Z">
              <w:tcPr>
                <w:tcW w:w="740" w:type="dxa"/>
                <w:shd w:val="clear" w:color="auto" w:fill="auto"/>
                <w:vAlign w:val="center"/>
              </w:tcPr>
            </w:tcPrChange>
          </w:tcPr>
          <w:p w14:paraId="50E6F996"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41" w:type="dxa"/>
            <w:shd w:val="clear" w:color="auto" w:fill="92D050"/>
            <w:vAlign w:val="center"/>
            <w:tcPrChange w:id="205" w:author="Glenn ten Cate" w:date="2015-07-17T22:30:00Z">
              <w:tcPr>
                <w:tcW w:w="741" w:type="dxa"/>
                <w:shd w:val="clear" w:color="auto" w:fill="92D050"/>
                <w:vAlign w:val="center"/>
              </w:tcPr>
            </w:tcPrChange>
          </w:tcPr>
          <w:p w14:paraId="4801C01D" w14:textId="70341AB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20686">
              <w:rPr>
                <w:sz w:val="18"/>
                <w:szCs w:val="18"/>
              </w:rPr>
              <w:sym w:font="Wingdings" w:char="F0FC"/>
            </w:r>
          </w:p>
        </w:tc>
        <w:tc>
          <w:tcPr>
            <w:tcW w:w="741" w:type="dxa"/>
            <w:shd w:val="clear" w:color="auto" w:fill="00B0F0"/>
            <w:vAlign w:val="center"/>
            <w:tcPrChange w:id="206" w:author="Glenn ten Cate" w:date="2015-07-17T22:30:00Z">
              <w:tcPr>
                <w:tcW w:w="741" w:type="dxa"/>
                <w:shd w:val="clear" w:color="auto" w:fill="00B0F0"/>
                <w:vAlign w:val="center"/>
              </w:tcPr>
            </w:tcPrChange>
          </w:tcPr>
          <w:p w14:paraId="06340376" w14:textId="4B289D9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41" w:type="dxa"/>
            <w:shd w:val="clear" w:color="auto" w:fill="E2EFD9" w:themeFill="accent6" w:themeFillTint="33"/>
            <w:vAlign w:val="center"/>
            <w:tcPrChange w:id="207" w:author="Glenn ten Cate" w:date="2015-07-17T22:30:00Z">
              <w:tcPr>
                <w:tcW w:w="741" w:type="dxa"/>
                <w:shd w:val="clear" w:color="auto" w:fill="E2EFD9" w:themeFill="accent6" w:themeFillTint="33"/>
                <w:vAlign w:val="center"/>
              </w:tcPr>
            </w:tcPrChange>
          </w:tcPr>
          <w:p w14:paraId="14758110" w14:textId="7801E882"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A366FF" w:rsidRPr="00F81480" w14:paraId="0CC65695" w14:textId="77777777" w:rsidTr="0080232F">
        <w:tblPrEx>
          <w:tblW w:w="5000" w:type="pct"/>
          <w:tblLayout w:type="fixed"/>
          <w:tblPrExChange w:id="208" w:author="Glenn ten Cate" w:date="2015-07-17T22:30:00Z">
            <w:tblPrEx>
              <w:tblW w:w="5000" w:type="pct"/>
              <w:tblLayout w:type="fixed"/>
            </w:tblPrEx>
          </w:tblPrExChange>
        </w:tblPrEx>
        <w:trPr>
          <w:cantSplit/>
          <w:ins w:id="209" w:author="Glenn ten Cate" w:date="2015-07-17T21:58:00Z"/>
          <w:trPrChange w:id="210" w:author="Glenn ten Cate" w:date="2015-07-17T22:30:00Z">
            <w:trPr>
              <w:cantSplit/>
            </w:trPr>
          </w:trPrChange>
        </w:trPr>
        <w:tc>
          <w:tcPr>
            <w:cnfStyle w:val="001000000000" w:firstRow="0" w:lastRow="0" w:firstColumn="1" w:lastColumn="0" w:oddVBand="0" w:evenVBand="0" w:oddHBand="0" w:evenHBand="0" w:firstRowFirstColumn="0" w:firstRowLastColumn="0" w:lastRowFirstColumn="0" w:lastRowLastColumn="0"/>
            <w:tcW w:w="827" w:type="dxa"/>
            <w:vAlign w:val="center"/>
            <w:tcPrChange w:id="211" w:author="Glenn ten Cate" w:date="2015-07-17T22:30:00Z">
              <w:tcPr>
                <w:tcW w:w="827" w:type="dxa"/>
                <w:vAlign w:val="center"/>
              </w:tcPr>
            </w:tcPrChange>
          </w:tcPr>
          <w:p w14:paraId="77F8FA54" w14:textId="2FF45A36" w:rsidR="00A366FF" w:rsidRPr="00F81480" w:rsidRDefault="00A366FF" w:rsidP="008B1965">
            <w:pPr>
              <w:pStyle w:val="TableHeading"/>
              <w:rPr>
                <w:ins w:id="212" w:author="Glenn ten Cate" w:date="2015-07-17T21:58:00Z"/>
              </w:rPr>
            </w:pPr>
            <w:ins w:id="213" w:author="Glenn ten Cate" w:date="2015-07-17T21:58:00Z">
              <w:r>
                <w:t>V5.22</w:t>
              </w:r>
            </w:ins>
          </w:p>
        </w:tc>
        <w:tc>
          <w:tcPr>
            <w:tcW w:w="5446" w:type="dxa"/>
            <w:shd w:val="clear" w:color="auto" w:fill="auto"/>
            <w:vAlign w:val="center"/>
            <w:tcPrChange w:id="214" w:author="Glenn ten Cate" w:date="2015-07-17T22:30:00Z">
              <w:tcPr>
                <w:tcW w:w="5446" w:type="dxa"/>
                <w:shd w:val="clear" w:color="auto" w:fill="auto"/>
                <w:vAlign w:val="center"/>
              </w:tcPr>
            </w:tcPrChange>
          </w:tcPr>
          <w:p w14:paraId="25A85550" w14:textId="3D1ECCD6" w:rsidR="00A366FF" w:rsidRPr="00F81480" w:rsidRDefault="00A366FF" w:rsidP="001A6854">
            <w:pPr>
              <w:pStyle w:val="TableBody"/>
              <w:cnfStyle w:val="000000000000" w:firstRow="0" w:lastRow="0" w:firstColumn="0" w:lastColumn="0" w:oddVBand="0" w:evenVBand="0" w:oddHBand="0" w:evenHBand="0" w:firstRowFirstColumn="0" w:firstRowLastColumn="0" w:lastRowFirstColumn="0" w:lastRowLastColumn="0"/>
              <w:rPr>
                <w:ins w:id="215" w:author="Glenn ten Cate" w:date="2015-07-17T21:58:00Z"/>
              </w:rPr>
            </w:pPr>
            <w:ins w:id="216" w:author="Glenn ten Cate" w:date="2015-07-17T21:58:00Z">
              <w:r w:rsidRPr="00A366FF">
                <w:t>Verify that the application disallows the use of path parameters.</w:t>
              </w:r>
            </w:ins>
          </w:p>
        </w:tc>
        <w:tc>
          <w:tcPr>
            <w:tcW w:w="740" w:type="dxa"/>
            <w:shd w:val="clear" w:color="auto" w:fill="FDB50A"/>
            <w:vAlign w:val="center"/>
            <w:tcPrChange w:id="217" w:author="Glenn ten Cate" w:date="2015-07-17T22:30:00Z">
              <w:tcPr>
                <w:tcW w:w="740" w:type="dxa"/>
                <w:shd w:val="clear" w:color="auto" w:fill="auto"/>
                <w:vAlign w:val="center"/>
              </w:tcPr>
            </w:tcPrChange>
          </w:tcPr>
          <w:p w14:paraId="45DDAE03" w14:textId="776623D8" w:rsidR="00A366FF" w:rsidRPr="00F81480" w:rsidRDefault="0080232F" w:rsidP="00EC4172">
            <w:pPr>
              <w:pStyle w:val="TableBody"/>
              <w:jc w:val="center"/>
              <w:cnfStyle w:val="000000000000" w:firstRow="0" w:lastRow="0" w:firstColumn="0" w:lastColumn="0" w:oddVBand="0" w:evenVBand="0" w:oddHBand="0" w:evenHBand="0" w:firstRowFirstColumn="0" w:firstRowLastColumn="0" w:lastRowFirstColumn="0" w:lastRowLastColumn="0"/>
              <w:rPr>
                <w:ins w:id="218" w:author="Glenn ten Cate" w:date="2015-07-17T21:58:00Z"/>
              </w:rPr>
            </w:pPr>
            <w:ins w:id="219" w:author="Glenn ten Cate" w:date="2015-07-17T22:30:00Z">
              <w:r w:rsidRPr="00520686">
                <w:rPr>
                  <w:sz w:val="18"/>
                  <w:szCs w:val="18"/>
                </w:rPr>
                <w:sym w:font="Wingdings" w:char="F0FC"/>
              </w:r>
            </w:ins>
          </w:p>
        </w:tc>
        <w:tc>
          <w:tcPr>
            <w:tcW w:w="741" w:type="dxa"/>
            <w:shd w:val="clear" w:color="auto" w:fill="92D050"/>
            <w:vAlign w:val="center"/>
            <w:tcPrChange w:id="220" w:author="Glenn ten Cate" w:date="2015-07-17T22:30:00Z">
              <w:tcPr>
                <w:tcW w:w="741" w:type="dxa"/>
                <w:shd w:val="clear" w:color="auto" w:fill="92D050"/>
                <w:vAlign w:val="center"/>
              </w:tcPr>
            </w:tcPrChange>
          </w:tcPr>
          <w:p w14:paraId="64697BA9" w14:textId="2084AE2C" w:rsidR="00A366FF" w:rsidRPr="00520686" w:rsidRDefault="00A366FF" w:rsidP="00EC4172">
            <w:pPr>
              <w:pStyle w:val="TableBody"/>
              <w:jc w:val="center"/>
              <w:cnfStyle w:val="000000000000" w:firstRow="0" w:lastRow="0" w:firstColumn="0" w:lastColumn="0" w:oddVBand="0" w:evenVBand="0" w:oddHBand="0" w:evenHBand="0" w:firstRowFirstColumn="0" w:firstRowLastColumn="0" w:lastRowFirstColumn="0" w:lastRowLastColumn="0"/>
              <w:rPr>
                <w:ins w:id="221" w:author="Glenn ten Cate" w:date="2015-07-17T21:58:00Z"/>
                <w:sz w:val="18"/>
                <w:szCs w:val="18"/>
              </w:rPr>
            </w:pPr>
            <w:ins w:id="222" w:author="Glenn ten Cate" w:date="2015-07-17T21:58:00Z">
              <w:r w:rsidRPr="00520686">
                <w:rPr>
                  <w:sz w:val="18"/>
                  <w:szCs w:val="18"/>
                </w:rPr>
                <w:sym w:font="Wingdings" w:char="F0FC"/>
              </w:r>
            </w:ins>
          </w:p>
        </w:tc>
        <w:tc>
          <w:tcPr>
            <w:tcW w:w="741" w:type="dxa"/>
            <w:shd w:val="clear" w:color="auto" w:fill="00B0F0"/>
            <w:vAlign w:val="center"/>
            <w:tcPrChange w:id="223" w:author="Glenn ten Cate" w:date="2015-07-17T22:30:00Z">
              <w:tcPr>
                <w:tcW w:w="741" w:type="dxa"/>
                <w:shd w:val="clear" w:color="auto" w:fill="00B0F0"/>
                <w:vAlign w:val="center"/>
              </w:tcPr>
            </w:tcPrChange>
          </w:tcPr>
          <w:p w14:paraId="3DB9E2AE" w14:textId="1D1A9398" w:rsidR="00A366FF" w:rsidRPr="009E7BDA" w:rsidRDefault="00A366FF" w:rsidP="00EC4172">
            <w:pPr>
              <w:pStyle w:val="TableBody"/>
              <w:jc w:val="center"/>
              <w:cnfStyle w:val="000000000000" w:firstRow="0" w:lastRow="0" w:firstColumn="0" w:lastColumn="0" w:oddVBand="0" w:evenVBand="0" w:oddHBand="0" w:evenHBand="0" w:firstRowFirstColumn="0" w:firstRowLastColumn="0" w:lastRowFirstColumn="0" w:lastRowLastColumn="0"/>
              <w:rPr>
                <w:ins w:id="224" w:author="Glenn ten Cate" w:date="2015-07-17T21:58:00Z"/>
                <w:sz w:val="18"/>
                <w:szCs w:val="18"/>
              </w:rPr>
            </w:pPr>
            <w:ins w:id="225" w:author="Glenn ten Cate" w:date="2015-07-17T21:58:00Z">
              <w:r w:rsidRPr="009E7BDA">
                <w:rPr>
                  <w:sz w:val="18"/>
                  <w:szCs w:val="18"/>
                </w:rPr>
                <w:sym w:font="Wingdings" w:char="F0FC"/>
              </w:r>
            </w:ins>
          </w:p>
        </w:tc>
        <w:tc>
          <w:tcPr>
            <w:tcW w:w="741" w:type="dxa"/>
            <w:shd w:val="clear" w:color="auto" w:fill="E2EFD9" w:themeFill="accent6" w:themeFillTint="33"/>
            <w:vAlign w:val="center"/>
            <w:tcPrChange w:id="226" w:author="Glenn ten Cate" w:date="2015-07-17T22:30:00Z">
              <w:tcPr>
                <w:tcW w:w="741" w:type="dxa"/>
                <w:shd w:val="clear" w:color="auto" w:fill="E2EFD9" w:themeFill="accent6" w:themeFillTint="33"/>
                <w:vAlign w:val="center"/>
              </w:tcPr>
            </w:tcPrChange>
          </w:tcPr>
          <w:p w14:paraId="1F39F059" w14:textId="1F9CFE3F" w:rsidR="00A366FF" w:rsidRDefault="00A366FF" w:rsidP="00EC4172">
            <w:pPr>
              <w:pStyle w:val="TableBody"/>
              <w:jc w:val="center"/>
              <w:cnfStyle w:val="000000000000" w:firstRow="0" w:lastRow="0" w:firstColumn="0" w:lastColumn="0" w:oddVBand="0" w:evenVBand="0" w:oddHBand="0" w:evenHBand="0" w:firstRowFirstColumn="0" w:firstRowLastColumn="0" w:lastRowFirstColumn="0" w:lastRowLastColumn="0"/>
              <w:rPr>
                <w:ins w:id="227" w:author="Glenn ten Cate" w:date="2015-07-17T21:58:00Z"/>
              </w:rPr>
            </w:pPr>
            <w:ins w:id="228" w:author="Glenn ten Cate" w:date="2015-07-17T21:58:00Z">
              <w:r>
                <w:t>3.0</w:t>
              </w:r>
            </w:ins>
          </w:p>
        </w:tc>
      </w:tr>
    </w:tbl>
    <w:p w14:paraId="5C5F3B2A" w14:textId="77777777" w:rsidR="00D9138A" w:rsidRDefault="00D9138A" w:rsidP="00D9138A">
      <w:pPr>
        <w:pStyle w:val="Heading2"/>
      </w:pPr>
      <w:bookmarkStart w:id="229" w:name="_Toc419822111"/>
      <w:r>
        <w:t>References</w:t>
      </w:r>
    </w:p>
    <w:p w14:paraId="6552631E" w14:textId="2992ED63" w:rsidR="00AF590F" w:rsidRDefault="00AF590F" w:rsidP="00AF590F">
      <w:r>
        <w:t>LDAP Injection Cheat Sheet</w:t>
      </w:r>
      <w:r>
        <w:br/>
      </w:r>
      <w:hyperlink r:id="rId25" w:history="1">
        <w:r w:rsidRPr="0009334E">
          <w:rPr>
            <w:rStyle w:val="Hyperlink"/>
            <w:sz w:val="18"/>
            <w:szCs w:val="18"/>
          </w:rPr>
          <w:t>https://www.owasp.org/index.php/LDAP_Injection_Prevention_Cheat_Sheet</w:t>
        </w:r>
      </w:hyperlink>
      <w:r>
        <w:t xml:space="preserve"> </w:t>
      </w:r>
    </w:p>
    <w:p w14:paraId="725C1DBA" w14:textId="24B158F5" w:rsidR="00AF590F" w:rsidRPr="00AF590F" w:rsidRDefault="00AF590F" w:rsidP="00AF590F">
      <w:r>
        <w:t>XML vulnerabilities in Python</w:t>
      </w:r>
      <w:r>
        <w:br/>
      </w:r>
      <w:hyperlink r:id="rId26" w:anchor="how-to-avoid-xml-vulnerabilities" w:history="1">
        <w:r w:rsidRPr="0009334E">
          <w:rPr>
            <w:rStyle w:val="Hyperlink"/>
            <w:sz w:val="18"/>
            <w:szCs w:val="18"/>
          </w:rPr>
          <w:t>https://pypi.python.org/pypi/defusedxml#how-to-avoid-xml-vulnerabilities</w:t>
        </w:r>
      </w:hyperlink>
    </w:p>
    <w:p w14:paraId="49F5C4AF" w14:textId="43593965" w:rsidR="00DF337E" w:rsidRDefault="00DF337E" w:rsidP="00DF337E">
      <w:proofErr w:type="gramStart"/>
      <w:r>
        <w:t>Cross site</w:t>
      </w:r>
      <w:proofErr w:type="gramEnd"/>
      <w:r>
        <w:t xml:space="preserve"> scripting cheat sheet </w:t>
      </w:r>
      <w:hyperlink r:id="rId27" w:history="1">
        <w:r w:rsidRPr="0009334E">
          <w:rPr>
            <w:rStyle w:val="Hyperlink"/>
            <w:sz w:val="18"/>
            <w:szCs w:val="18"/>
          </w:rPr>
          <w:t>https://www.owasp.org/index.php/XSS_%28Cross_Site_Scripting%29_Prevention_Cheat_Sheet</w:t>
        </w:r>
      </w:hyperlink>
      <w:r>
        <w:t xml:space="preserve"> </w:t>
      </w:r>
    </w:p>
    <w:p w14:paraId="09088048" w14:textId="74873EB8" w:rsidR="00737C79" w:rsidRDefault="00737C79" w:rsidP="00BD5F80">
      <w:pPr>
        <w:pStyle w:val="Heading1"/>
      </w:pPr>
      <w:r>
        <w:lastRenderedPageBreak/>
        <w:t xml:space="preserve">V6: Output encoding </w:t>
      </w:r>
      <w:r w:rsidR="008C0ECE">
        <w:t>/ escaping</w:t>
      </w:r>
    </w:p>
    <w:p w14:paraId="262E0F51" w14:textId="18AF9185" w:rsidR="00737C79" w:rsidRDefault="00737C79" w:rsidP="00737C79">
      <w:r>
        <w:t xml:space="preserve">This section was incorporated into V5 in Application Security Verification Standard 2.0. </w:t>
      </w:r>
    </w:p>
    <w:p w14:paraId="409469E7" w14:textId="77777777" w:rsidR="00737C79" w:rsidRPr="00737C79" w:rsidRDefault="00737C79" w:rsidP="00737C79"/>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229"/>
    </w:p>
    <w:p w14:paraId="6BD3EE88" w14:textId="77777777" w:rsidR="00702571" w:rsidRDefault="00702571" w:rsidP="00702571">
      <w:pPr>
        <w:pStyle w:val="Heading2"/>
      </w:pPr>
      <w:r>
        <w:t>Control objective</w:t>
      </w:r>
    </w:p>
    <w:p w14:paraId="3C72C75A" w14:textId="77777777" w:rsidR="00702571" w:rsidRDefault="00702571" w:rsidP="00702571">
      <w:r>
        <w:t xml:space="preserve">The </w:t>
      </w:r>
    </w:p>
    <w:p w14:paraId="26A9540F" w14:textId="3CDA8302" w:rsidR="00C801A4" w:rsidRDefault="00702571" w:rsidP="000449EC">
      <w:pPr>
        <w:pStyle w:val="Heading2"/>
      </w:pPr>
      <w:r>
        <w:t>Requirements</w:t>
      </w:r>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vAlign w:val="center"/>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vAlign w:val="center"/>
          </w:tcPr>
          <w:p w14:paraId="059F57FE"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vAlign w:val="center"/>
          </w:tcPr>
          <w:p w14:paraId="4CFF59E1"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vAlign w:val="center"/>
          </w:tcPr>
          <w:p w14:paraId="7B27E5D3"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vAlign w:val="center"/>
          </w:tcPr>
          <w:p w14:paraId="44A8CEBB"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3C7425" w:rsidRPr="003C7425" w14:paraId="6C17541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75EFDF99" w:rsidR="003C7425" w:rsidRPr="002126FD" w:rsidRDefault="003C7425" w:rsidP="0012539C">
            <w:pPr>
              <w:pStyle w:val="TableHeading"/>
              <w:rPr>
                <w:b/>
              </w:rPr>
            </w:pPr>
            <w:r w:rsidRPr="002126FD">
              <w:rPr>
                <w:b/>
              </w:rPr>
              <w:t>V7.1</w:t>
            </w:r>
          </w:p>
        </w:tc>
        <w:tc>
          <w:tcPr>
            <w:tcW w:w="4363" w:type="dxa"/>
            <w:shd w:val="clear" w:color="auto" w:fill="EDEDED" w:themeFill="accent3" w:themeFillTint="33"/>
            <w:vAlign w:val="center"/>
          </w:tcPr>
          <w:p w14:paraId="5E49887A" w14:textId="7944D399" w:rsidR="003C7425" w:rsidRPr="002126FD" w:rsidRDefault="00942644"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46058AC2"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DA91788"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F89B31"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667805" w14:textId="6F26F9A5" w:rsidR="003C7425" w:rsidRPr="002126FD" w:rsidRDefault="00942644"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5BA1C052" w:rsidR="00F667ED" w:rsidRPr="002126FD" w:rsidRDefault="00F667ED" w:rsidP="0012539C">
            <w:pPr>
              <w:pStyle w:val="TableHeading"/>
              <w:rPr>
                <w:b/>
              </w:rPr>
            </w:pPr>
            <w:r w:rsidRPr="002126FD">
              <w:rPr>
                <w:b/>
              </w:rPr>
              <w:t>V7.2</w:t>
            </w:r>
          </w:p>
        </w:tc>
        <w:tc>
          <w:tcPr>
            <w:tcW w:w="4363" w:type="dxa"/>
            <w:shd w:val="clear" w:color="auto" w:fill="auto"/>
            <w:vAlign w:val="center"/>
          </w:tcPr>
          <w:p w14:paraId="4E94B76E" w14:textId="155DB714"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cryptographic modules fail securely, and errors are handled in a way that does not enable oracle padding.</w:t>
            </w:r>
          </w:p>
        </w:tc>
        <w:tc>
          <w:tcPr>
            <w:tcW w:w="866" w:type="dxa"/>
            <w:shd w:val="clear" w:color="auto" w:fill="auto"/>
            <w:vAlign w:val="center"/>
          </w:tcPr>
          <w:p w14:paraId="3A4DDAE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2083806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0129AE13" w14:textId="5C6BF1A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707C2FA" w14:textId="242CCFA9"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3AFAA142"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51A28D49" w:rsidR="00F667ED" w:rsidRPr="002126FD" w:rsidRDefault="00F667ED" w:rsidP="0012539C">
            <w:pPr>
              <w:pStyle w:val="TableHeading"/>
              <w:rPr>
                <w:b/>
              </w:rPr>
            </w:pPr>
            <w:r w:rsidRPr="002126FD">
              <w:rPr>
                <w:b/>
              </w:rPr>
              <w:t>V7.3</w:t>
            </w:r>
          </w:p>
        </w:tc>
        <w:tc>
          <w:tcPr>
            <w:tcW w:w="4363" w:type="dxa"/>
            <w:shd w:val="clear" w:color="auto" w:fill="EDEDED" w:themeFill="accent3" w:themeFillTint="33"/>
            <w:vAlign w:val="center"/>
          </w:tcPr>
          <w:p w14:paraId="573D1D54" w14:textId="40C94E3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 xml:space="preserve">Deprecated </w:t>
            </w:r>
          </w:p>
        </w:tc>
        <w:tc>
          <w:tcPr>
            <w:tcW w:w="866" w:type="dxa"/>
            <w:shd w:val="clear" w:color="auto" w:fill="EDEDED" w:themeFill="accent3" w:themeFillTint="33"/>
            <w:vAlign w:val="center"/>
          </w:tcPr>
          <w:p w14:paraId="5E9B0B1C"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D062B1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0AF8C68" w14:textId="2DF7D45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AA7296" w14:textId="05CB9BD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8DEFF6B"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2DF97527" w:rsidR="00F667ED" w:rsidRPr="002126FD" w:rsidRDefault="00F667ED" w:rsidP="0012539C">
            <w:pPr>
              <w:pStyle w:val="TableHeading"/>
              <w:rPr>
                <w:b/>
              </w:rPr>
            </w:pPr>
            <w:r w:rsidRPr="002126FD">
              <w:rPr>
                <w:b/>
              </w:rPr>
              <w:t>V7.4</w:t>
            </w:r>
          </w:p>
        </w:tc>
        <w:tc>
          <w:tcPr>
            <w:tcW w:w="4363" w:type="dxa"/>
            <w:vAlign w:val="center"/>
          </w:tcPr>
          <w:p w14:paraId="376804C5" w14:textId="10A3CB5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2C8BCF83"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A4952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6FBCF37" w14:textId="179A9E9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65495216" w14:textId="196D0ABC"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142ACDE9"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5610255E" w:rsidR="00F667ED" w:rsidRPr="002126FD" w:rsidRDefault="00F667ED" w:rsidP="0012539C">
            <w:pPr>
              <w:pStyle w:val="TableHeading"/>
              <w:rPr>
                <w:b/>
              </w:rPr>
            </w:pPr>
            <w:r w:rsidRPr="002126FD">
              <w:rPr>
                <w:b/>
              </w:rPr>
              <w:t>V7.5</w:t>
            </w:r>
          </w:p>
        </w:tc>
        <w:tc>
          <w:tcPr>
            <w:tcW w:w="4363" w:type="dxa"/>
            <w:shd w:val="clear" w:color="auto" w:fill="EDEDED" w:themeFill="accent3" w:themeFillTint="33"/>
            <w:vAlign w:val="center"/>
          </w:tcPr>
          <w:p w14:paraId="09CB331F" w14:textId="76BCC5B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5374DA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4F4B020"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15A0B3" w14:textId="21C2160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2AC2F481" w14:textId="76DA3D9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2.0</w:t>
            </w:r>
          </w:p>
        </w:tc>
      </w:tr>
      <w:tr w:rsidR="00F667ED" w:rsidRPr="003C7425" w14:paraId="14FBEF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46EAE3D0" w:rsidR="00F667ED" w:rsidRPr="002126FD" w:rsidRDefault="00F667ED" w:rsidP="0012539C">
            <w:pPr>
              <w:pStyle w:val="TableHeading"/>
              <w:rPr>
                <w:b/>
              </w:rPr>
            </w:pPr>
            <w:r w:rsidRPr="002126FD">
              <w:rPr>
                <w:b/>
              </w:rPr>
              <w:t>V7.6</w:t>
            </w:r>
          </w:p>
        </w:tc>
        <w:tc>
          <w:tcPr>
            <w:tcW w:w="4363" w:type="dxa"/>
            <w:shd w:val="clear" w:color="auto" w:fill="auto"/>
            <w:vAlign w:val="center"/>
          </w:tcPr>
          <w:p w14:paraId="4AEB4109" w14:textId="3C32711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 xml:space="preserve">Verify that all random numbers, random file names, random GUIDs, and random strings are generated using the cryptographic module’s approved random number generator when these random values are intended to be </w:t>
            </w:r>
            <w:proofErr w:type="spellStart"/>
            <w:r w:rsidRPr="002126FD">
              <w:t>unguessable</w:t>
            </w:r>
            <w:proofErr w:type="spellEnd"/>
            <w:r w:rsidRPr="002126FD">
              <w:t xml:space="preserve"> by an attacker.</w:t>
            </w:r>
          </w:p>
        </w:tc>
        <w:tc>
          <w:tcPr>
            <w:tcW w:w="866" w:type="dxa"/>
            <w:shd w:val="clear" w:color="auto" w:fill="auto"/>
            <w:vAlign w:val="center"/>
          </w:tcPr>
          <w:p w14:paraId="3E2ACC9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AF779ED" w14:textId="6FE13A9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530D2DFF" w14:textId="2CDE7D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BAA729E" w14:textId="5425E733"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AE86D5B"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5F3BD324" w:rsidR="00F667ED" w:rsidRPr="002126FD" w:rsidRDefault="00F667ED" w:rsidP="0012539C">
            <w:pPr>
              <w:pStyle w:val="TableHeading"/>
              <w:rPr>
                <w:b/>
              </w:rPr>
            </w:pPr>
            <w:r w:rsidRPr="002126FD">
              <w:rPr>
                <w:b/>
              </w:rPr>
              <w:t>V7.7</w:t>
            </w:r>
          </w:p>
        </w:tc>
        <w:tc>
          <w:tcPr>
            <w:tcW w:w="4363" w:type="dxa"/>
            <w:shd w:val="clear" w:color="auto" w:fill="auto"/>
            <w:vAlign w:val="center"/>
          </w:tcPr>
          <w:p w14:paraId="5CD4D3B8" w14:textId="152006D0"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cryptographic algorithms used by the application have been validated against FIPS 140-2 or an equivalent standard.</w:t>
            </w:r>
          </w:p>
        </w:tc>
        <w:tc>
          <w:tcPr>
            <w:tcW w:w="866" w:type="dxa"/>
            <w:shd w:val="clear" w:color="auto" w:fill="FFC000"/>
            <w:vAlign w:val="center"/>
          </w:tcPr>
          <w:p w14:paraId="6BCB2451" w14:textId="537DE0B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92D050"/>
            <w:vAlign w:val="center"/>
          </w:tcPr>
          <w:p w14:paraId="6B3D1589" w14:textId="1F2305B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00B0F0"/>
            <w:vAlign w:val="center"/>
          </w:tcPr>
          <w:p w14:paraId="21700801" w14:textId="6E734C9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61EFE31B" w14:textId="4D23747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06AD0A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3DE317ED" w:rsidR="00F667ED" w:rsidRPr="002126FD" w:rsidRDefault="00F667ED" w:rsidP="0012539C">
            <w:pPr>
              <w:pStyle w:val="TableHeading"/>
              <w:rPr>
                <w:b/>
              </w:rPr>
            </w:pPr>
            <w:r w:rsidRPr="002126FD">
              <w:rPr>
                <w:b/>
              </w:rPr>
              <w:t>V7.8</w:t>
            </w:r>
          </w:p>
        </w:tc>
        <w:tc>
          <w:tcPr>
            <w:tcW w:w="4363" w:type="dxa"/>
            <w:shd w:val="clear" w:color="auto" w:fill="auto"/>
            <w:vAlign w:val="center"/>
          </w:tcPr>
          <w:p w14:paraId="13565B12" w14:textId="4C19B68A"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cryptographic modules operate in their approved mode according to their published security policies.</w:t>
            </w:r>
          </w:p>
        </w:tc>
        <w:tc>
          <w:tcPr>
            <w:tcW w:w="866" w:type="dxa"/>
            <w:shd w:val="clear" w:color="auto" w:fill="auto"/>
            <w:vAlign w:val="center"/>
          </w:tcPr>
          <w:p w14:paraId="72F081AD"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FABB64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97C489C" w14:textId="584DB1B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FFA76D1" w14:textId="1594CDF0"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2C9EDEA"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75D2B4CF" w:rsidR="00F667ED" w:rsidRPr="002126FD" w:rsidRDefault="00F667ED" w:rsidP="0012539C">
            <w:pPr>
              <w:pStyle w:val="TableHeading"/>
              <w:rPr>
                <w:b/>
              </w:rPr>
            </w:pPr>
            <w:r w:rsidRPr="002126FD">
              <w:rPr>
                <w:b/>
              </w:rPr>
              <w:t>V7.9</w:t>
            </w:r>
          </w:p>
        </w:tc>
        <w:tc>
          <w:tcPr>
            <w:tcW w:w="4363" w:type="dxa"/>
            <w:shd w:val="clear" w:color="auto" w:fill="auto"/>
            <w:vAlign w:val="center"/>
          </w:tcPr>
          <w:p w14:paraId="06C9671D" w14:textId="2F6F51C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there is an explicit policy for how cryptographic keys are managed (e.g., generated, distributed, revoked, expired). Verify that this key lifecycle is properly enforced.</w:t>
            </w:r>
          </w:p>
        </w:tc>
        <w:tc>
          <w:tcPr>
            <w:tcW w:w="866" w:type="dxa"/>
            <w:shd w:val="clear" w:color="auto" w:fill="auto"/>
            <w:vAlign w:val="center"/>
          </w:tcPr>
          <w:p w14:paraId="77856D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1D9EA4D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385780F9" w14:textId="37A6AABE"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0FFB9D30" w14:textId="08AD317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70513DFA"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50AE6951" w:rsidR="00F667ED" w:rsidRPr="002126FD" w:rsidRDefault="00F667ED" w:rsidP="0012539C">
            <w:pPr>
              <w:pStyle w:val="TableHeading"/>
            </w:pPr>
            <w:r w:rsidRPr="002126FD">
              <w:rPr>
                <w:b/>
              </w:rPr>
              <w:t>V7.10</w:t>
            </w:r>
          </w:p>
        </w:tc>
        <w:tc>
          <w:tcPr>
            <w:tcW w:w="4363" w:type="dxa"/>
            <w:vAlign w:val="center"/>
          </w:tcPr>
          <w:p w14:paraId="05A60F60" w14:textId="00DD7A2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4EA8920B"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99DD1DB" w14:textId="6CD62B6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68891E0" w14:textId="4BA3D56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0232517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7B8FBAE" w14:textId="4E0B3BBD" w:rsidR="00F667ED" w:rsidRPr="002126FD" w:rsidRDefault="00F667ED" w:rsidP="0012539C">
            <w:pPr>
              <w:pStyle w:val="TableHeading"/>
              <w:rPr>
                <w:b/>
              </w:rPr>
            </w:pPr>
            <w:r w:rsidRPr="002126FD">
              <w:rPr>
                <w:b/>
              </w:rPr>
              <w:t>V7.11</w:t>
            </w:r>
          </w:p>
        </w:tc>
        <w:tc>
          <w:tcPr>
            <w:tcW w:w="4363" w:type="dxa"/>
            <w:shd w:val="clear" w:color="auto" w:fill="auto"/>
            <w:vAlign w:val="center"/>
          </w:tcPr>
          <w:p w14:paraId="6E9C1B99" w14:textId="0E28CB8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consumers of cryptographic services do not have direct access to key material. Isolate cryptographic processes, including master secrets and consider the use of a hardware key vault (HSM).</w:t>
            </w:r>
          </w:p>
        </w:tc>
        <w:tc>
          <w:tcPr>
            <w:tcW w:w="866" w:type="dxa"/>
            <w:shd w:val="clear" w:color="auto" w:fill="auto"/>
            <w:vAlign w:val="center"/>
          </w:tcPr>
          <w:p w14:paraId="75DBB12B"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828B0BE"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1C110EB7" w14:textId="2E94D5A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56E43F8" w14:textId="56CC7F9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5518DE42"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F6D24CA" w14:textId="1FFFB068" w:rsidR="00F667ED" w:rsidRPr="002126FD" w:rsidRDefault="00F667ED" w:rsidP="0012539C">
            <w:pPr>
              <w:pStyle w:val="TableHeading"/>
              <w:rPr>
                <w:b/>
              </w:rPr>
            </w:pPr>
            <w:r w:rsidRPr="002126FD">
              <w:rPr>
                <w:b/>
              </w:rPr>
              <w:t>V7.12</w:t>
            </w:r>
          </w:p>
        </w:tc>
        <w:tc>
          <w:tcPr>
            <w:tcW w:w="4363" w:type="dxa"/>
            <w:shd w:val="clear" w:color="auto" w:fill="auto"/>
            <w:vAlign w:val="center"/>
          </w:tcPr>
          <w:p w14:paraId="7929474D" w14:textId="75D0D513"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Only store sensitive data that you need to store.</w:t>
            </w:r>
          </w:p>
        </w:tc>
        <w:tc>
          <w:tcPr>
            <w:tcW w:w="866" w:type="dxa"/>
            <w:shd w:val="clear" w:color="auto" w:fill="FFC000"/>
            <w:vAlign w:val="center"/>
          </w:tcPr>
          <w:p w14:paraId="3FA157B9" w14:textId="60C1578D"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92D050"/>
            <w:vAlign w:val="center"/>
          </w:tcPr>
          <w:p w14:paraId="2BAF2CB3" w14:textId="7448A81E"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00B0F0"/>
            <w:vAlign w:val="center"/>
          </w:tcPr>
          <w:p w14:paraId="7A52965B" w14:textId="1ED4B6D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4D5F1E43" w14:textId="381356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04C5FC93"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1375B9" w14:textId="2F1F4B17" w:rsidR="00F667ED" w:rsidRPr="002126FD" w:rsidRDefault="00F667ED" w:rsidP="0012539C">
            <w:pPr>
              <w:pStyle w:val="TableHeading"/>
              <w:rPr>
                <w:b/>
              </w:rPr>
            </w:pPr>
            <w:r w:rsidRPr="002126FD">
              <w:rPr>
                <w:b/>
              </w:rPr>
              <w:lastRenderedPageBreak/>
              <w:t>V7.13</w:t>
            </w:r>
          </w:p>
        </w:tc>
        <w:tc>
          <w:tcPr>
            <w:tcW w:w="4363" w:type="dxa"/>
            <w:shd w:val="clear" w:color="auto" w:fill="auto"/>
            <w:vAlign w:val="center"/>
          </w:tcPr>
          <w:p w14:paraId="23981BB1" w14:textId="6019C81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PII shall not be stored in the clear nor communicated in the clear within unprotected communication channels.</w:t>
            </w:r>
          </w:p>
        </w:tc>
        <w:tc>
          <w:tcPr>
            <w:tcW w:w="866" w:type="dxa"/>
            <w:shd w:val="clear" w:color="auto" w:fill="auto"/>
            <w:vAlign w:val="center"/>
          </w:tcPr>
          <w:p w14:paraId="1D6B14D8"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00B5725" w14:textId="773A132D"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3E1AF484" w14:textId="6176394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B235022" w14:textId="58DC1E82"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CC3D13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A774D2C" w14:textId="5E908BDE" w:rsidR="00F667ED" w:rsidRPr="002126FD" w:rsidRDefault="00F667ED" w:rsidP="0012539C">
            <w:pPr>
              <w:pStyle w:val="TableHeading"/>
              <w:rPr>
                <w:b/>
              </w:rPr>
            </w:pPr>
            <w:r w:rsidRPr="002126FD">
              <w:rPr>
                <w:b/>
              </w:rPr>
              <w:t>V7.14</w:t>
            </w:r>
          </w:p>
        </w:tc>
        <w:tc>
          <w:tcPr>
            <w:tcW w:w="4363" w:type="dxa"/>
            <w:shd w:val="clear" w:color="auto" w:fill="auto"/>
            <w:vAlign w:val="center"/>
          </w:tcPr>
          <w:p w14:paraId="0DD86C8D" w14:textId="35B094D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where possible, keys and secrets are zeroed when destroyed</w:t>
            </w:r>
            <w:r w:rsidR="0046475F">
              <w:t>.</w:t>
            </w:r>
          </w:p>
        </w:tc>
        <w:tc>
          <w:tcPr>
            <w:tcW w:w="866" w:type="dxa"/>
            <w:shd w:val="clear" w:color="auto" w:fill="auto"/>
            <w:vAlign w:val="center"/>
          </w:tcPr>
          <w:p w14:paraId="42C90F5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65EB707" w14:textId="09FE9106"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6AA05E62" w14:textId="0F80525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551C373" w14:textId="209D5F8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1CEC7328"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BBDDF7A" w14:textId="6A52ADAB" w:rsidR="00F667ED" w:rsidRPr="002126FD" w:rsidRDefault="00F667ED" w:rsidP="0012539C">
            <w:pPr>
              <w:pStyle w:val="TableHeading"/>
              <w:rPr>
                <w:b/>
              </w:rPr>
            </w:pPr>
            <w:r w:rsidRPr="002126FD">
              <w:rPr>
                <w:b/>
              </w:rPr>
              <w:t>V7.15</w:t>
            </w:r>
          </w:p>
        </w:tc>
        <w:tc>
          <w:tcPr>
            <w:tcW w:w="4363" w:type="dxa"/>
            <w:shd w:val="clear" w:color="auto" w:fill="auto"/>
            <w:vAlign w:val="center"/>
          </w:tcPr>
          <w:p w14:paraId="6E333591" w14:textId="524B1B2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keys and passwords are replaceable, and are generated or replaced at installation time</w:t>
            </w:r>
            <w:r w:rsidR="0046475F">
              <w:t>.</w:t>
            </w:r>
          </w:p>
        </w:tc>
        <w:tc>
          <w:tcPr>
            <w:tcW w:w="866" w:type="dxa"/>
            <w:shd w:val="clear" w:color="auto" w:fill="auto"/>
            <w:vAlign w:val="center"/>
          </w:tcPr>
          <w:p w14:paraId="3D9AEB65"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4554EF" w14:textId="060E476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2DD84D76" w14:textId="48E32BD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E206C6D" w14:textId="7F63541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bl>
    <w:p w14:paraId="25E0B088" w14:textId="77777777" w:rsidR="000449EC" w:rsidRDefault="000449EC" w:rsidP="000449EC">
      <w:pPr>
        <w:pStyle w:val="Heading2"/>
      </w:pPr>
      <w:r>
        <w:t>References</w:t>
      </w:r>
    </w:p>
    <w:p w14:paraId="37E10BDA" w14:textId="77777777" w:rsidR="000449EC" w:rsidRPr="00DF702A" w:rsidRDefault="000449EC" w:rsidP="000449EC">
      <w:r>
        <w:t>TBA</w:t>
      </w:r>
    </w:p>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230"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230"/>
    </w:p>
    <w:p w14:paraId="727A7AD9" w14:textId="77777777" w:rsidR="00702571" w:rsidRDefault="00702571" w:rsidP="00702571">
      <w:pPr>
        <w:pStyle w:val="Heading2"/>
      </w:pPr>
      <w:r>
        <w:t>Control objective</w:t>
      </w:r>
    </w:p>
    <w:p w14:paraId="0DDB4690" w14:textId="11402E5E" w:rsidR="00455402" w:rsidRDefault="00455402" w:rsidP="00455402">
      <w:r>
        <w:t xml:space="preserve">The primary objective of error handling and logging is to provide a useful reaction by the user, administrators, and incident response teams. The objective is not </w:t>
      </w:r>
      <w:r w:rsidR="0081101A">
        <w:t xml:space="preserve">to create </w:t>
      </w:r>
      <w:r>
        <w:t>massive amounts of logs, but high quality logs,</w:t>
      </w:r>
      <w:r w:rsidR="00014452">
        <w:t xml:space="preserve"> with more signal than discarded</w:t>
      </w:r>
      <w:r>
        <w:t xml:space="preserve"> noise. </w:t>
      </w:r>
    </w:p>
    <w:p w14:paraId="53095382" w14:textId="26AA5E0F" w:rsidR="00455402" w:rsidRDefault="00455402" w:rsidP="00455402">
      <w:r>
        <w:t>High quality logs will often contain sensitive data, and must be protected as per local data privacy laws or directives. This should include:</w:t>
      </w:r>
    </w:p>
    <w:p w14:paraId="05EE6BCD" w14:textId="53E770EA" w:rsidR="00455402" w:rsidRDefault="00455402" w:rsidP="00455402">
      <w:pPr>
        <w:pStyle w:val="ListParagraph"/>
        <w:numPr>
          <w:ilvl w:val="0"/>
          <w:numId w:val="22"/>
        </w:numPr>
      </w:pPr>
      <w:r>
        <w:t>Not collecting or logging sensitive information if you don’t need it</w:t>
      </w:r>
    </w:p>
    <w:p w14:paraId="6F99CB40" w14:textId="55A5A6A3" w:rsidR="00455402" w:rsidRDefault="00455402" w:rsidP="00455402">
      <w:pPr>
        <w:pStyle w:val="ListParagraph"/>
        <w:numPr>
          <w:ilvl w:val="0"/>
          <w:numId w:val="22"/>
        </w:numPr>
      </w:pPr>
      <w:r>
        <w:t>Ensuring all logged information is handled securely and protected as per its data classification</w:t>
      </w:r>
    </w:p>
    <w:p w14:paraId="4EF6A23E" w14:textId="2D55B7A0" w:rsidR="00455402" w:rsidRDefault="00455402" w:rsidP="00455402">
      <w:pPr>
        <w:pStyle w:val="ListParagraph"/>
        <w:numPr>
          <w:ilvl w:val="0"/>
          <w:numId w:val="22"/>
        </w:numPr>
      </w:pPr>
      <w:r>
        <w:t xml:space="preserve">Ensuring that logs are not forever, but have an absolute lifetime that is as short as possible. </w:t>
      </w:r>
    </w:p>
    <w:p w14:paraId="663F9474" w14:textId="5A9D6AF1" w:rsidR="00014452" w:rsidRDefault="0062597B" w:rsidP="00014452">
      <w:r w:rsidRPr="0062597B">
        <w:t xml:space="preserve">If logs contain private or sensitive data, the definition of which varies from country to country, the logs become some of the most sensitive information held by the application and thus very attractive </w:t>
      </w:r>
      <w:r>
        <w:t>to attackers in their own right.</w:t>
      </w:r>
    </w:p>
    <w:p w14:paraId="734309F7" w14:textId="240D0670" w:rsidR="00C801A4" w:rsidRDefault="00702571" w:rsidP="00C85202">
      <w:pPr>
        <w:pStyle w:val="Heading2"/>
      </w:pPr>
      <w:r>
        <w:t>Requirements</w:t>
      </w:r>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EA7027" w:rsidRPr="00301210" w14:paraId="4561B372" w14:textId="77777777" w:rsidTr="00A36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vAlign w:val="center"/>
          </w:tcPr>
          <w:p w14:paraId="587646DA" w14:textId="53CE0FF3" w:rsidR="00EA7027" w:rsidRPr="00301210" w:rsidRDefault="00C85202" w:rsidP="00301210">
            <w:pPr>
              <w:pStyle w:val="TableHeading"/>
            </w:pPr>
            <w:r w:rsidRPr="00301210">
              <w:t>#</w:t>
            </w:r>
          </w:p>
        </w:tc>
        <w:tc>
          <w:tcPr>
            <w:tcW w:w="4472" w:type="dxa"/>
            <w:vAlign w:val="center"/>
          </w:tcPr>
          <w:p w14:paraId="4C88ED57" w14:textId="77777777" w:rsidR="00EA7027" w:rsidRPr="00301210" w:rsidRDefault="00EA7027" w:rsidP="00301210">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88" w:type="dxa"/>
            <w:vAlign w:val="center"/>
          </w:tcPr>
          <w:p w14:paraId="3C05FBC5"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88" w:type="dxa"/>
            <w:vAlign w:val="center"/>
          </w:tcPr>
          <w:p w14:paraId="4C98944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88" w:type="dxa"/>
            <w:vAlign w:val="center"/>
          </w:tcPr>
          <w:p w14:paraId="147C335E"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68" w:type="dxa"/>
            <w:vAlign w:val="center"/>
          </w:tcPr>
          <w:p w14:paraId="7BCB680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0B523D" w:rsidRPr="00EA7027" w14:paraId="64A6A998" w14:textId="77777777" w:rsidTr="00A3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1F6AAADE" w14:textId="502AE364" w:rsidR="000B523D" w:rsidRPr="00301210" w:rsidRDefault="000B523D" w:rsidP="00301210">
            <w:pPr>
              <w:pStyle w:val="TableHeading"/>
            </w:pPr>
            <w:r w:rsidRPr="00301210">
              <w:t>V8.1</w:t>
            </w:r>
          </w:p>
        </w:tc>
        <w:tc>
          <w:tcPr>
            <w:tcW w:w="4472" w:type="dxa"/>
            <w:shd w:val="clear" w:color="auto" w:fill="auto"/>
            <w:vAlign w:val="center"/>
          </w:tcPr>
          <w:p w14:paraId="5A29D22D" w14:textId="1862465A"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the application does not output error messages or stack traces containing sensitive data that could assist an attacker, including session id and personal information.</w:t>
            </w:r>
          </w:p>
        </w:tc>
        <w:tc>
          <w:tcPr>
            <w:tcW w:w="888" w:type="dxa"/>
            <w:shd w:val="clear" w:color="auto" w:fill="FFC000"/>
            <w:vAlign w:val="center"/>
          </w:tcPr>
          <w:p w14:paraId="1170E5C9" w14:textId="508354AA"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88" w:type="dxa"/>
            <w:shd w:val="clear" w:color="auto" w:fill="92D050"/>
            <w:vAlign w:val="center"/>
          </w:tcPr>
          <w:p w14:paraId="332C16E7" w14:textId="5953E9A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88" w:type="dxa"/>
            <w:shd w:val="clear" w:color="auto" w:fill="00B0F0"/>
            <w:vAlign w:val="center"/>
          </w:tcPr>
          <w:p w14:paraId="3D776F50" w14:textId="03379B1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68" w:type="dxa"/>
            <w:shd w:val="clear" w:color="auto" w:fill="auto"/>
            <w:vAlign w:val="center"/>
          </w:tcPr>
          <w:p w14:paraId="29F63046" w14:textId="3C9426FC"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A96E29" w:rsidRPr="00EA7027" w14:paraId="14A3BD90" w14:textId="77777777" w:rsidTr="00A366FF">
        <w:tc>
          <w:tcPr>
            <w:cnfStyle w:val="001000000000" w:firstRow="0" w:lastRow="0" w:firstColumn="1" w:lastColumn="0" w:oddVBand="0" w:evenVBand="0" w:oddHBand="0" w:evenHBand="0" w:firstRowFirstColumn="0" w:firstRowLastColumn="0" w:lastRowFirstColumn="0" w:lastRowLastColumn="0"/>
            <w:tcW w:w="932" w:type="dxa"/>
          </w:tcPr>
          <w:p w14:paraId="68C526F3" w14:textId="7D550D39" w:rsidR="00A96E29" w:rsidRPr="00301210" w:rsidRDefault="00A96E29" w:rsidP="00301210">
            <w:pPr>
              <w:pStyle w:val="TableHeading"/>
            </w:pPr>
            <w:r w:rsidRPr="00301210">
              <w:t>V8.2</w:t>
            </w:r>
          </w:p>
        </w:tc>
        <w:tc>
          <w:tcPr>
            <w:tcW w:w="4472" w:type="dxa"/>
            <w:vAlign w:val="center"/>
          </w:tcPr>
          <w:p w14:paraId="6E742658" w14:textId="1433B5E1" w:rsidR="00A96E29" w:rsidRPr="00301210" w:rsidRDefault="00F42467"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88" w:type="dxa"/>
            <w:vAlign w:val="center"/>
          </w:tcPr>
          <w:p w14:paraId="78EFF7A6"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vAlign w:val="center"/>
          </w:tcPr>
          <w:p w14:paraId="28FC9AE9"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vAlign w:val="center"/>
          </w:tcPr>
          <w:p w14:paraId="7DCF9D01"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68" w:type="dxa"/>
            <w:shd w:val="clear" w:color="auto" w:fill="FFF2CC" w:themeFill="accent4" w:themeFillTint="33"/>
            <w:vAlign w:val="center"/>
          </w:tcPr>
          <w:p w14:paraId="20C730B1" w14:textId="4C31484C" w:rsidR="00A96E29" w:rsidRPr="00301210" w:rsidRDefault="00A2688A"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96E29" w:rsidRPr="00EA7027" w14:paraId="3771972C" w14:textId="77777777" w:rsidTr="00A3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68ABE6D2" w14:textId="07163378" w:rsidR="00A96E29" w:rsidRPr="00301210" w:rsidRDefault="00A96E29" w:rsidP="00301210">
            <w:pPr>
              <w:pStyle w:val="TableHeading"/>
            </w:pPr>
            <w:r w:rsidRPr="00301210">
              <w:t>V8.3</w:t>
            </w:r>
          </w:p>
        </w:tc>
        <w:tc>
          <w:tcPr>
            <w:tcW w:w="4472" w:type="dxa"/>
            <w:shd w:val="clear" w:color="auto" w:fill="EDEDED" w:themeFill="accent3" w:themeFillTint="33"/>
            <w:vAlign w:val="center"/>
          </w:tcPr>
          <w:p w14:paraId="25C2F842" w14:textId="1ED5398E"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88" w:type="dxa"/>
            <w:shd w:val="clear" w:color="auto" w:fill="EDEDED" w:themeFill="accent3" w:themeFillTint="33"/>
            <w:vAlign w:val="center"/>
          </w:tcPr>
          <w:p w14:paraId="43BABA04"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EDEDED" w:themeFill="accent3" w:themeFillTint="33"/>
            <w:vAlign w:val="center"/>
          </w:tcPr>
          <w:p w14:paraId="6D7F1493"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EDEDED" w:themeFill="accent3" w:themeFillTint="33"/>
            <w:vAlign w:val="center"/>
          </w:tcPr>
          <w:p w14:paraId="3F454589"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68" w:type="dxa"/>
            <w:shd w:val="clear" w:color="auto" w:fill="FFF2CC" w:themeFill="accent4" w:themeFillTint="33"/>
            <w:vAlign w:val="center"/>
          </w:tcPr>
          <w:p w14:paraId="5F89759B" w14:textId="19AF5D82" w:rsidR="00A96E29"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6EF6073" w14:textId="77777777" w:rsidTr="00A366FF">
        <w:tc>
          <w:tcPr>
            <w:cnfStyle w:val="001000000000" w:firstRow="0" w:lastRow="0" w:firstColumn="1" w:lastColumn="0" w:oddVBand="0" w:evenVBand="0" w:oddHBand="0" w:evenHBand="0" w:firstRowFirstColumn="0" w:firstRowLastColumn="0" w:lastRowFirstColumn="0" w:lastRowLastColumn="0"/>
            <w:tcW w:w="932" w:type="dxa"/>
          </w:tcPr>
          <w:p w14:paraId="1BC140FD" w14:textId="032D4EC2" w:rsidR="000B523D" w:rsidRPr="00301210" w:rsidRDefault="000B523D" w:rsidP="00301210">
            <w:pPr>
              <w:pStyle w:val="TableHeading"/>
            </w:pPr>
            <w:r w:rsidRPr="00301210">
              <w:t>V8.4</w:t>
            </w:r>
          </w:p>
        </w:tc>
        <w:tc>
          <w:tcPr>
            <w:tcW w:w="4472" w:type="dxa"/>
            <w:shd w:val="clear" w:color="auto" w:fill="auto"/>
            <w:vAlign w:val="center"/>
          </w:tcPr>
          <w:p w14:paraId="5FE6E0C2" w14:textId="7C332BA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 xml:space="preserve">Verify that </w:t>
            </w:r>
            <w:proofErr w:type="gramStart"/>
            <w:r w:rsidRPr="00301210">
              <w:t>error handling</w:t>
            </w:r>
            <w:proofErr w:type="gramEnd"/>
            <w:r w:rsidRPr="00301210">
              <w:t xml:space="preserve"> logic in security controls denies access by default.</w:t>
            </w:r>
          </w:p>
        </w:tc>
        <w:tc>
          <w:tcPr>
            <w:tcW w:w="888" w:type="dxa"/>
            <w:shd w:val="clear" w:color="auto" w:fill="auto"/>
            <w:vAlign w:val="center"/>
          </w:tcPr>
          <w:p w14:paraId="37494AD1"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shd w:val="clear" w:color="auto" w:fill="92D050"/>
            <w:vAlign w:val="center"/>
          </w:tcPr>
          <w:p w14:paraId="11C813B0" w14:textId="0793BA3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88" w:type="dxa"/>
            <w:shd w:val="clear" w:color="auto" w:fill="00B0F0"/>
            <w:vAlign w:val="center"/>
          </w:tcPr>
          <w:p w14:paraId="43A7FFA9" w14:textId="2D5DECB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68" w:type="dxa"/>
            <w:shd w:val="clear" w:color="auto" w:fill="auto"/>
            <w:vAlign w:val="center"/>
          </w:tcPr>
          <w:p w14:paraId="1F07BD21" w14:textId="65D84DDC"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6E003387" w14:textId="77777777" w:rsidTr="00A3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2853DDDE" w14:textId="632E8A1D" w:rsidR="000B523D" w:rsidRPr="00301210" w:rsidRDefault="000B523D" w:rsidP="00301210">
            <w:pPr>
              <w:pStyle w:val="TableHeading"/>
            </w:pPr>
            <w:r w:rsidRPr="00301210">
              <w:t>V8.5</w:t>
            </w:r>
          </w:p>
        </w:tc>
        <w:tc>
          <w:tcPr>
            <w:tcW w:w="4472" w:type="dxa"/>
            <w:shd w:val="clear" w:color="auto" w:fill="auto"/>
            <w:vAlign w:val="center"/>
          </w:tcPr>
          <w:p w14:paraId="34734911" w14:textId="0B755EB8"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 xml:space="preserve">Verify </w:t>
            </w:r>
            <w:proofErr w:type="gramStart"/>
            <w:r w:rsidRPr="00301210">
              <w:t>security logging</w:t>
            </w:r>
            <w:proofErr w:type="gramEnd"/>
            <w:r w:rsidRPr="00301210">
              <w:t xml:space="preserve"> controls provide the ability to log success and particularly failure events that are identified as security-relevant.</w:t>
            </w:r>
          </w:p>
        </w:tc>
        <w:tc>
          <w:tcPr>
            <w:tcW w:w="888" w:type="dxa"/>
            <w:shd w:val="clear" w:color="auto" w:fill="auto"/>
            <w:vAlign w:val="center"/>
          </w:tcPr>
          <w:p w14:paraId="45C6EC97"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92D050"/>
            <w:vAlign w:val="center"/>
          </w:tcPr>
          <w:p w14:paraId="7B6F2768" w14:textId="495BBA4E"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88" w:type="dxa"/>
            <w:shd w:val="clear" w:color="auto" w:fill="00B0F0"/>
            <w:vAlign w:val="center"/>
          </w:tcPr>
          <w:p w14:paraId="7247B6B7" w14:textId="074E895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68" w:type="dxa"/>
            <w:shd w:val="clear" w:color="auto" w:fill="auto"/>
            <w:vAlign w:val="center"/>
          </w:tcPr>
          <w:p w14:paraId="44398716" w14:textId="362FF04D"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FD39EC2" w14:textId="77777777" w:rsidTr="00A366FF">
        <w:tc>
          <w:tcPr>
            <w:cnfStyle w:val="001000000000" w:firstRow="0" w:lastRow="0" w:firstColumn="1" w:lastColumn="0" w:oddVBand="0" w:evenVBand="0" w:oddHBand="0" w:evenHBand="0" w:firstRowFirstColumn="0" w:firstRowLastColumn="0" w:lastRowFirstColumn="0" w:lastRowLastColumn="0"/>
            <w:tcW w:w="932" w:type="dxa"/>
          </w:tcPr>
          <w:p w14:paraId="7AE5B226" w14:textId="07439156" w:rsidR="000B523D" w:rsidRPr="00301210" w:rsidRDefault="000B523D" w:rsidP="00301210">
            <w:pPr>
              <w:pStyle w:val="TableHeading"/>
            </w:pPr>
            <w:r w:rsidRPr="00301210">
              <w:t>V8.6</w:t>
            </w:r>
          </w:p>
        </w:tc>
        <w:tc>
          <w:tcPr>
            <w:tcW w:w="4472" w:type="dxa"/>
            <w:shd w:val="clear" w:color="auto" w:fill="auto"/>
            <w:vAlign w:val="center"/>
          </w:tcPr>
          <w:p w14:paraId="58F04574" w14:textId="6351A2F7"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each log event includes necessary information that would allow for a detailed investigation of the timeline when an event happens.</w:t>
            </w:r>
          </w:p>
        </w:tc>
        <w:tc>
          <w:tcPr>
            <w:tcW w:w="888" w:type="dxa"/>
            <w:shd w:val="clear" w:color="auto" w:fill="auto"/>
            <w:vAlign w:val="center"/>
          </w:tcPr>
          <w:p w14:paraId="14A5517A"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shd w:val="clear" w:color="auto" w:fill="92D050"/>
            <w:vAlign w:val="center"/>
          </w:tcPr>
          <w:p w14:paraId="25338319" w14:textId="5F07128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88" w:type="dxa"/>
            <w:shd w:val="clear" w:color="auto" w:fill="00B0F0"/>
            <w:vAlign w:val="center"/>
          </w:tcPr>
          <w:p w14:paraId="44391E63" w14:textId="6AF6865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68" w:type="dxa"/>
            <w:shd w:val="clear" w:color="auto" w:fill="auto"/>
            <w:vAlign w:val="center"/>
          </w:tcPr>
          <w:p w14:paraId="5E4FA0AB" w14:textId="68228BB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37B9F3AA" w14:textId="77777777" w:rsidTr="00A3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647E3BC3" w14:textId="3979B4E6" w:rsidR="000B523D" w:rsidRPr="00301210" w:rsidRDefault="000B523D" w:rsidP="00301210">
            <w:pPr>
              <w:pStyle w:val="TableHeading"/>
            </w:pPr>
            <w:r w:rsidRPr="00301210">
              <w:lastRenderedPageBreak/>
              <w:t>V8.7</w:t>
            </w:r>
          </w:p>
        </w:tc>
        <w:tc>
          <w:tcPr>
            <w:tcW w:w="4472" w:type="dxa"/>
            <w:shd w:val="clear" w:color="auto" w:fill="auto"/>
            <w:vAlign w:val="center"/>
          </w:tcPr>
          <w:p w14:paraId="59C78606" w14:textId="0D1DC129"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 xml:space="preserve">Verify that all events that include untrusted data </w:t>
            </w:r>
            <w:proofErr w:type="gramStart"/>
            <w:r w:rsidRPr="00301210">
              <w:t>will</w:t>
            </w:r>
            <w:proofErr w:type="gramEnd"/>
            <w:r w:rsidRPr="00301210">
              <w:t xml:space="preserve"> not execute as code in the intended log viewing software.</w:t>
            </w:r>
          </w:p>
        </w:tc>
        <w:tc>
          <w:tcPr>
            <w:tcW w:w="888" w:type="dxa"/>
            <w:shd w:val="clear" w:color="auto" w:fill="auto"/>
            <w:vAlign w:val="center"/>
          </w:tcPr>
          <w:p w14:paraId="566D7A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auto"/>
            <w:vAlign w:val="center"/>
          </w:tcPr>
          <w:p w14:paraId="40FCD22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00B0F0"/>
            <w:vAlign w:val="center"/>
          </w:tcPr>
          <w:p w14:paraId="3E16DFC2" w14:textId="59CB5E6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68" w:type="dxa"/>
            <w:shd w:val="clear" w:color="auto" w:fill="auto"/>
            <w:vAlign w:val="center"/>
          </w:tcPr>
          <w:p w14:paraId="0E92FB28" w14:textId="1056F234"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E6C715D" w14:textId="77777777" w:rsidTr="00A366FF">
        <w:tc>
          <w:tcPr>
            <w:cnfStyle w:val="001000000000" w:firstRow="0" w:lastRow="0" w:firstColumn="1" w:lastColumn="0" w:oddVBand="0" w:evenVBand="0" w:oddHBand="0" w:evenHBand="0" w:firstRowFirstColumn="0" w:firstRowLastColumn="0" w:lastRowFirstColumn="0" w:lastRowLastColumn="0"/>
            <w:tcW w:w="932" w:type="dxa"/>
          </w:tcPr>
          <w:p w14:paraId="73C59B32" w14:textId="019D7B03" w:rsidR="000B523D" w:rsidRPr="00301210" w:rsidRDefault="000B523D" w:rsidP="00301210">
            <w:pPr>
              <w:pStyle w:val="TableHeading"/>
            </w:pPr>
            <w:r w:rsidRPr="00301210">
              <w:t>V8.8</w:t>
            </w:r>
          </w:p>
        </w:tc>
        <w:tc>
          <w:tcPr>
            <w:tcW w:w="4472" w:type="dxa"/>
            <w:shd w:val="clear" w:color="auto" w:fill="auto"/>
            <w:vAlign w:val="center"/>
          </w:tcPr>
          <w:p w14:paraId="7EDFB037" w14:textId="1184DE69"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security logs are protected from unauthorized access and modification.</w:t>
            </w:r>
          </w:p>
        </w:tc>
        <w:tc>
          <w:tcPr>
            <w:tcW w:w="888" w:type="dxa"/>
            <w:shd w:val="clear" w:color="auto" w:fill="auto"/>
            <w:vAlign w:val="center"/>
          </w:tcPr>
          <w:p w14:paraId="66783347"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shd w:val="clear" w:color="auto" w:fill="92D050"/>
            <w:vAlign w:val="center"/>
          </w:tcPr>
          <w:p w14:paraId="2C540A07" w14:textId="4630165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88" w:type="dxa"/>
            <w:shd w:val="clear" w:color="auto" w:fill="00B0F0"/>
            <w:vAlign w:val="center"/>
          </w:tcPr>
          <w:p w14:paraId="2F118337" w14:textId="69F063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68" w:type="dxa"/>
            <w:shd w:val="clear" w:color="auto" w:fill="auto"/>
            <w:vAlign w:val="center"/>
          </w:tcPr>
          <w:p w14:paraId="4DE39232" w14:textId="72967EF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601FFFB9" w14:textId="77777777" w:rsidTr="00A3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1145D787" w14:textId="4E07E382" w:rsidR="00A96E29" w:rsidRPr="00301210" w:rsidRDefault="00A96E29" w:rsidP="00301210">
            <w:pPr>
              <w:pStyle w:val="TableHeading"/>
            </w:pPr>
            <w:r w:rsidRPr="00301210">
              <w:t>V8.9</w:t>
            </w:r>
          </w:p>
        </w:tc>
        <w:tc>
          <w:tcPr>
            <w:tcW w:w="4472" w:type="dxa"/>
            <w:shd w:val="clear" w:color="auto" w:fill="EDEDED" w:themeFill="accent3" w:themeFillTint="33"/>
            <w:vAlign w:val="center"/>
          </w:tcPr>
          <w:p w14:paraId="3F6A083F" w14:textId="69DE68E2"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88" w:type="dxa"/>
            <w:shd w:val="clear" w:color="auto" w:fill="EDEDED" w:themeFill="accent3" w:themeFillTint="33"/>
            <w:vAlign w:val="center"/>
          </w:tcPr>
          <w:p w14:paraId="61CB272F"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EDEDED" w:themeFill="accent3" w:themeFillTint="33"/>
            <w:vAlign w:val="center"/>
          </w:tcPr>
          <w:p w14:paraId="49AB2F2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EDEDED" w:themeFill="accent3" w:themeFillTint="33"/>
            <w:vAlign w:val="center"/>
          </w:tcPr>
          <w:p w14:paraId="473CFFC0"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68" w:type="dxa"/>
            <w:shd w:val="clear" w:color="auto" w:fill="FFF2CC" w:themeFill="accent4" w:themeFillTint="33"/>
            <w:vAlign w:val="center"/>
          </w:tcPr>
          <w:p w14:paraId="0A2C4A03" w14:textId="146A96B9"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49A85C20" w14:textId="77777777" w:rsidTr="00A366FF">
        <w:tc>
          <w:tcPr>
            <w:cnfStyle w:val="001000000000" w:firstRow="0" w:lastRow="0" w:firstColumn="1" w:lastColumn="0" w:oddVBand="0" w:evenVBand="0" w:oddHBand="0" w:evenHBand="0" w:firstRowFirstColumn="0" w:firstRowLastColumn="0" w:lastRowFirstColumn="0" w:lastRowLastColumn="0"/>
            <w:tcW w:w="932" w:type="dxa"/>
          </w:tcPr>
          <w:p w14:paraId="38019379" w14:textId="04A9D8B6" w:rsidR="000B523D" w:rsidRPr="00301210" w:rsidRDefault="000B523D" w:rsidP="00301210">
            <w:pPr>
              <w:pStyle w:val="TableHeading"/>
            </w:pPr>
            <w:r w:rsidRPr="00301210">
              <w:t>V8.10</w:t>
            </w:r>
          </w:p>
        </w:tc>
        <w:tc>
          <w:tcPr>
            <w:tcW w:w="4472" w:type="dxa"/>
            <w:shd w:val="clear" w:color="auto" w:fill="auto"/>
            <w:vAlign w:val="center"/>
          </w:tcPr>
          <w:p w14:paraId="2F835B61" w14:textId="02EB7951"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the application does not log sensitive data that could assist an attacker, including user’s session identifiers and personal or sensitive information. The length and existence of sensitive data can be logged.</w:t>
            </w:r>
          </w:p>
        </w:tc>
        <w:tc>
          <w:tcPr>
            <w:tcW w:w="888" w:type="dxa"/>
            <w:shd w:val="clear" w:color="auto" w:fill="FFC000"/>
            <w:vAlign w:val="center"/>
          </w:tcPr>
          <w:p w14:paraId="5D556A95" w14:textId="2647A98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88" w:type="dxa"/>
            <w:shd w:val="clear" w:color="auto" w:fill="92D050"/>
            <w:vAlign w:val="center"/>
          </w:tcPr>
          <w:p w14:paraId="30E6C7DF" w14:textId="264069C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88" w:type="dxa"/>
            <w:shd w:val="clear" w:color="auto" w:fill="00B0F0"/>
            <w:vAlign w:val="center"/>
          </w:tcPr>
          <w:p w14:paraId="208E8583" w14:textId="1027C6AD"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68" w:type="dxa"/>
            <w:shd w:val="clear" w:color="auto" w:fill="auto"/>
            <w:vAlign w:val="center"/>
          </w:tcPr>
          <w:p w14:paraId="16A4C1B8" w14:textId="1292C8C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0085C885" w14:textId="77777777" w:rsidTr="00A3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5AE31EE0" w14:textId="2A695319" w:rsidR="00A96E29" w:rsidRPr="00301210" w:rsidRDefault="00A96E29" w:rsidP="00301210">
            <w:pPr>
              <w:pStyle w:val="TableHeading"/>
            </w:pPr>
            <w:r w:rsidRPr="00301210">
              <w:t>V8.11</w:t>
            </w:r>
          </w:p>
        </w:tc>
        <w:tc>
          <w:tcPr>
            <w:tcW w:w="4472" w:type="dxa"/>
            <w:shd w:val="clear" w:color="auto" w:fill="EDEDED" w:themeFill="accent3" w:themeFillTint="33"/>
            <w:vAlign w:val="center"/>
          </w:tcPr>
          <w:p w14:paraId="56245CC0" w14:textId="507B95C5"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88" w:type="dxa"/>
            <w:shd w:val="clear" w:color="auto" w:fill="EDEDED" w:themeFill="accent3" w:themeFillTint="33"/>
            <w:vAlign w:val="center"/>
          </w:tcPr>
          <w:p w14:paraId="4C0728B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EDEDED" w:themeFill="accent3" w:themeFillTint="33"/>
            <w:vAlign w:val="center"/>
          </w:tcPr>
          <w:p w14:paraId="49B29F3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EDEDED" w:themeFill="accent3" w:themeFillTint="33"/>
            <w:vAlign w:val="center"/>
          </w:tcPr>
          <w:p w14:paraId="649308E6"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68" w:type="dxa"/>
            <w:shd w:val="clear" w:color="auto" w:fill="FFF2CC" w:themeFill="accent4" w:themeFillTint="33"/>
            <w:vAlign w:val="center"/>
          </w:tcPr>
          <w:p w14:paraId="77C94C6C" w14:textId="302D77F1"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785803" w:rsidRPr="00EA7027" w14:paraId="5D445070" w14:textId="77777777" w:rsidTr="00A366FF">
        <w:tc>
          <w:tcPr>
            <w:cnfStyle w:val="001000000000" w:firstRow="0" w:lastRow="0" w:firstColumn="1" w:lastColumn="0" w:oddVBand="0" w:evenVBand="0" w:oddHBand="0" w:evenHBand="0" w:firstRowFirstColumn="0" w:firstRowLastColumn="0" w:lastRowFirstColumn="0" w:lastRowLastColumn="0"/>
            <w:tcW w:w="932" w:type="dxa"/>
          </w:tcPr>
          <w:p w14:paraId="6DDA1FC0" w14:textId="20CEAFD5" w:rsidR="00785803" w:rsidRPr="00301210" w:rsidRDefault="00785803" w:rsidP="00301210">
            <w:pPr>
              <w:pStyle w:val="TableHeading"/>
            </w:pPr>
            <w:r w:rsidRPr="00301210">
              <w:t>V8.12</w:t>
            </w:r>
          </w:p>
        </w:tc>
        <w:tc>
          <w:tcPr>
            <w:tcW w:w="4472" w:type="dxa"/>
            <w:vAlign w:val="center"/>
          </w:tcPr>
          <w:p w14:paraId="64010A90" w14:textId="343C3B5F" w:rsidR="00785803" w:rsidRPr="00301210" w:rsidRDefault="00785803"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88" w:type="dxa"/>
            <w:vAlign w:val="center"/>
          </w:tcPr>
          <w:p w14:paraId="16FF17A6"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vAlign w:val="center"/>
          </w:tcPr>
          <w:p w14:paraId="533AECE8"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vAlign w:val="center"/>
          </w:tcPr>
          <w:p w14:paraId="169F6390"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68" w:type="dxa"/>
            <w:shd w:val="clear" w:color="auto" w:fill="auto"/>
            <w:vAlign w:val="center"/>
          </w:tcPr>
          <w:p w14:paraId="7BBB58A3" w14:textId="05BE7FCF"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0B523D" w:rsidRPr="00EA7027" w14:paraId="299C03CA" w14:textId="77777777" w:rsidTr="00A3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276A3E68" w14:textId="5EF21E3F" w:rsidR="000B523D" w:rsidRPr="00301210" w:rsidRDefault="000B523D" w:rsidP="00301210">
            <w:pPr>
              <w:pStyle w:val="TableHeading"/>
            </w:pPr>
            <w:r w:rsidRPr="00301210">
              <w:t>V8.13</w:t>
            </w:r>
          </w:p>
        </w:tc>
        <w:tc>
          <w:tcPr>
            <w:tcW w:w="4472" w:type="dxa"/>
            <w:shd w:val="clear" w:color="auto" w:fill="auto"/>
            <w:vAlign w:val="center"/>
          </w:tcPr>
          <w:p w14:paraId="31E8D614" w14:textId="097F403D"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non-printable symbols and field separators are properly encoded in log entries, to prevent log injection.</w:t>
            </w:r>
          </w:p>
        </w:tc>
        <w:tc>
          <w:tcPr>
            <w:tcW w:w="888" w:type="dxa"/>
            <w:shd w:val="clear" w:color="auto" w:fill="auto"/>
            <w:vAlign w:val="center"/>
          </w:tcPr>
          <w:p w14:paraId="4C6988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auto"/>
            <w:vAlign w:val="center"/>
          </w:tcPr>
          <w:p w14:paraId="07A1E1E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00B0F0"/>
            <w:vAlign w:val="center"/>
          </w:tcPr>
          <w:p w14:paraId="6863D885" w14:textId="7810F429"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68" w:type="dxa"/>
            <w:shd w:val="clear" w:color="auto" w:fill="auto"/>
            <w:vAlign w:val="center"/>
          </w:tcPr>
          <w:p w14:paraId="59764759" w14:textId="1933733B"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2.0</w:t>
            </w:r>
          </w:p>
        </w:tc>
      </w:tr>
      <w:tr w:rsidR="000B523D" w:rsidRPr="00EA7027" w14:paraId="439B1A1E" w14:textId="77777777" w:rsidTr="00A366FF">
        <w:tc>
          <w:tcPr>
            <w:cnfStyle w:val="001000000000" w:firstRow="0" w:lastRow="0" w:firstColumn="1" w:lastColumn="0" w:oddVBand="0" w:evenVBand="0" w:oddHBand="0" w:evenHBand="0" w:firstRowFirstColumn="0" w:firstRowLastColumn="0" w:lastRowFirstColumn="0" w:lastRowLastColumn="0"/>
            <w:tcW w:w="932" w:type="dxa"/>
          </w:tcPr>
          <w:p w14:paraId="614A29C8" w14:textId="5960C047" w:rsidR="000B523D" w:rsidRPr="00301210" w:rsidRDefault="000B523D" w:rsidP="00301210">
            <w:pPr>
              <w:pStyle w:val="TableHeading"/>
            </w:pPr>
            <w:r w:rsidRPr="00301210">
              <w:t>V8.14</w:t>
            </w:r>
          </w:p>
        </w:tc>
        <w:tc>
          <w:tcPr>
            <w:tcW w:w="4472" w:type="dxa"/>
            <w:shd w:val="clear" w:color="auto" w:fill="auto"/>
            <w:vAlign w:val="center"/>
          </w:tcPr>
          <w:p w14:paraId="7531CFD8" w14:textId="6FBD5934"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log fields from trusted and untrusted sources are distinguishable in log entries.</w:t>
            </w:r>
          </w:p>
        </w:tc>
        <w:tc>
          <w:tcPr>
            <w:tcW w:w="888" w:type="dxa"/>
            <w:shd w:val="clear" w:color="auto" w:fill="auto"/>
            <w:vAlign w:val="center"/>
          </w:tcPr>
          <w:p w14:paraId="12FF8AC8"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shd w:val="clear" w:color="auto" w:fill="auto"/>
            <w:vAlign w:val="center"/>
          </w:tcPr>
          <w:p w14:paraId="707BD12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shd w:val="clear" w:color="auto" w:fill="00B0F0"/>
            <w:vAlign w:val="center"/>
          </w:tcPr>
          <w:p w14:paraId="5912BAD9" w14:textId="3D73C5A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68" w:type="dxa"/>
            <w:shd w:val="clear" w:color="auto" w:fill="auto"/>
            <w:vAlign w:val="center"/>
          </w:tcPr>
          <w:p w14:paraId="3E970B59" w14:textId="0461061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A96E29" w:rsidRPr="00EA7027" w14:paraId="0A5120D4" w14:textId="77777777" w:rsidTr="00A3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3045C100" w14:textId="7300C2FB" w:rsidR="00A96E29" w:rsidRPr="00301210" w:rsidRDefault="00A96E29" w:rsidP="00301210">
            <w:pPr>
              <w:pStyle w:val="TableHeading"/>
            </w:pPr>
            <w:r w:rsidRPr="00301210">
              <w:t>V8.15</w:t>
            </w:r>
          </w:p>
        </w:tc>
        <w:tc>
          <w:tcPr>
            <w:tcW w:w="4472" w:type="dxa"/>
            <w:shd w:val="clear" w:color="auto" w:fill="EDEDED" w:themeFill="accent3" w:themeFillTint="33"/>
            <w:vAlign w:val="center"/>
          </w:tcPr>
          <w:p w14:paraId="7F09D724" w14:textId="1C9AD088"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88" w:type="dxa"/>
            <w:shd w:val="clear" w:color="auto" w:fill="EDEDED" w:themeFill="accent3" w:themeFillTint="33"/>
            <w:vAlign w:val="center"/>
          </w:tcPr>
          <w:p w14:paraId="378F7E7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EDEDED" w:themeFill="accent3" w:themeFillTint="33"/>
            <w:vAlign w:val="center"/>
          </w:tcPr>
          <w:p w14:paraId="16F41F02"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EDEDED" w:themeFill="accent3" w:themeFillTint="33"/>
            <w:vAlign w:val="center"/>
          </w:tcPr>
          <w:p w14:paraId="2E565FE7"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68" w:type="dxa"/>
            <w:shd w:val="clear" w:color="auto" w:fill="FFF2CC" w:themeFill="accent4" w:themeFillTint="33"/>
            <w:vAlign w:val="center"/>
          </w:tcPr>
          <w:p w14:paraId="42A9E208" w14:textId="7A3EC207"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D833F5B" w14:textId="77777777" w:rsidTr="00A366FF">
        <w:tc>
          <w:tcPr>
            <w:cnfStyle w:val="001000000000" w:firstRow="0" w:lastRow="0" w:firstColumn="1" w:lastColumn="0" w:oddVBand="0" w:evenVBand="0" w:oddHBand="0" w:evenHBand="0" w:firstRowFirstColumn="0" w:firstRowLastColumn="0" w:lastRowFirstColumn="0" w:lastRowLastColumn="0"/>
            <w:tcW w:w="932" w:type="dxa"/>
          </w:tcPr>
          <w:p w14:paraId="65652946" w14:textId="6A9262A7" w:rsidR="000B523D" w:rsidRPr="00301210" w:rsidRDefault="000B523D" w:rsidP="00301210">
            <w:pPr>
              <w:pStyle w:val="TableHeading"/>
            </w:pPr>
            <w:r w:rsidRPr="00301210">
              <w:t>V8.16</w:t>
            </w:r>
          </w:p>
        </w:tc>
        <w:tc>
          <w:tcPr>
            <w:tcW w:w="4472" w:type="dxa"/>
            <w:shd w:val="clear" w:color="auto" w:fill="auto"/>
            <w:vAlign w:val="center"/>
          </w:tcPr>
          <w:p w14:paraId="74ED4E79" w14:textId="3D96892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an audit log or similar allows for non-repudiation of key transactions.</w:t>
            </w:r>
          </w:p>
        </w:tc>
        <w:tc>
          <w:tcPr>
            <w:tcW w:w="888" w:type="dxa"/>
            <w:shd w:val="clear" w:color="auto" w:fill="auto"/>
            <w:vAlign w:val="center"/>
          </w:tcPr>
          <w:p w14:paraId="4EE8755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shd w:val="clear" w:color="auto" w:fill="92D050"/>
            <w:vAlign w:val="center"/>
          </w:tcPr>
          <w:p w14:paraId="46E9538E" w14:textId="074A31DB"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88" w:type="dxa"/>
            <w:shd w:val="clear" w:color="auto" w:fill="00B0F0"/>
            <w:vAlign w:val="center"/>
          </w:tcPr>
          <w:p w14:paraId="00375218" w14:textId="446757F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68" w:type="dxa"/>
            <w:shd w:val="clear" w:color="auto" w:fill="E2EFD9" w:themeFill="accent6" w:themeFillTint="33"/>
            <w:vAlign w:val="center"/>
          </w:tcPr>
          <w:p w14:paraId="65551E96" w14:textId="2B75C2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2688A" w:rsidRPr="00EA7027" w14:paraId="30DE90E2" w14:textId="77777777" w:rsidTr="00A3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7F224645" w14:textId="105BC3DE" w:rsidR="00A2688A" w:rsidRPr="00301210" w:rsidRDefault="00F42467" w:rsidP="00301210">
            <w:pPr>
              <w:pStyle w:val="TableHeading"/>
            </w:pPr>
            <w:r w:rsidRPr="00301210">
              <w:t>V8.17</w:t>
            </w:r>
          </w:p>
        </w:tc>
        <w:tc>
          <w:tcPr>
            <w:tcW w:w="4472" w:type="dxa"/>
            <w:shd w:val="clear" w:color="auto" w:fill="auto"/>
            <w:vAlign w:val="center"/>
          </w:tcPr>
          <w:p w14:paraId="60EEB874" w14:textId="1DAAD412" w:rsidR="00A2688A"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security logs have some form of integrity checking or controls to prevent unauthorized modification.</w:t>
            </w:r>
          </w:p>
        </w:tc>
        <w:tc>
          <w:tcPr>
            <w:tcW w:w="888" w:type="dxa"/>
            <w:shd w:val="clear" w:color="auto" w:fill="auto"/>
            <w:vAlign w:val="center"/>
          </w:tcPr>
          <w:p w14:paraId="41272FDA" w14:textId="66533C36"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auto"/>
            <w:vAlign w:val="center"/>
          </w:tcPr>
          <w:p w14:paraId="1763A5C0" w14:textId="7A714439"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00B0F0"/>
            <w:vAlign w:val="center"/>
          </w:tcPr>
          <w:p w14:paraId="64DA6B46" w14:textId="4BA60AB9" w:rsidR="00A2688A"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68" w:type="dxa"/>
            <w:shd w:val="clear" w:color="auto" w:fill="E2EFD9" w:themeFill="accent6" w:themeFillTint="33"/>
            <w:vAlign w:val="center"/>
          </w:tcPr>
          <w:p w14:paraId="2A5242EF" w14:textId="5FBD85A2" w:rsidR="00A2688A"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A366FF" w:rsidRPr="00EA7027" w14:paraId="1BEAD82F" w14:textId="77777777" w:rsidTr="00A366FF">
        <w:trPr>
          <w:ins w:id="231" w:author="Glenn ten Cate" w:date="2015-07-17T22:01:00Z"/>
        </w:trPr>
        <w:tc>
          <w:tcPr>
            <w:cnfStyle w:val="001000000000" w:firstRow="0" w:lastRow="0" w:firstColumn="1" w:lastColumn="0" w:oddVBand="0" w:evenVBand="0" w:oddHBand="0" w:evenHBand="0" w:firstRowFirstColumn="0" w:firstRowLastColumn="0" w:lastRowFirstColumn="0" w:lastRowLastColumn="0"/>
            <w:tcW w:w="932" w:type="dxa"/>
          </w:tcPr>
          <w:p w14:paraId="70154AE9" w14:textId="1B7454D3" w:rsidR="00A366FF" w:rsidRPr="00301210" w:rsidRDefault="00A366FF" w:rsidP="00301210">
            <w:pPr>
              <w:pStyle w:val="TableHeading"/>
              <w:rPr>
                <w:ins w:id="232" w:author="Glenn ten Cate" w:date="2015-07-17T22:01:00Z"/>
              </w:rPr>
            </w:pPr>
            <w:ins w:id="233" w:author="Glenn ten Cate" w:date="2015-07-17T22:01:00Z">
              <w:r>
                <w:t>V8.18</w:t>
              </w:r>
            </w:ins>
          </w:p>
        </w:tc>
        <w:tc>
          <w:tcPr>
            <w:tcW w:w="4472" w:type="dxa"/>
            <w:shd w:val="clear" w:color="auto" w:fill="auto"/>
            <w:vAlign w:val="center"/>
          </w:tcPr>
          <w:p w14:paraId="7BE7BDDC" w14:textId="70B60645" w:rsidR="00A366FF" w:rsidRPr="00301210" w:rsidRDefault="00A366FF" w:rsidP="00301210">
            <w:pPr>
              <w:pStyle w:val="TableBody"/>
              <w:cnfStyle w:val="000000000000" w:firstRow="0" w:lastRow="0" w:firstColumn="0" w:lastColumn="0" w:oddVBand="0" w:evenVBand="0" w:oddHBand="0" w:evenHBand="0" w:firstRowFirstColumn="0" w:firstRowLastColumn="0" w:lastRowFirstColumn="0" w:lastRowLastColumn="0"/>
              <w:rPr>
                <w:ins w:id="234" w:author="Glenn ten Cate" w:date="2015-07-17T22:01:00Z"/>
              </w:rPr>
            </w:pPr>
            <w:ins w:id="235" w:author="Glenn ten Cate" w:date="2015-07-17T22:02:00Z">
              <w:r w:rsidRPr="00A366FF">
                <w:t>Verify that the 40x and 50x entries are monitored since a high volume of these errors could indicate automated scanning (CGI, vulnerability scanners)</w:t>
              </w:r>
              <w:r>
                <w:t>.</w:t>
              </w:r>
            </w:ins>
          </w:p>
        </w:tc>
        <w:tc>
          <w:tcPr>
            <w:tcW w:w="888" w:type="dxa"/>
            <w:shd w:val="clear" w:color="auto" w:fill="auto"/>
            <w:vAlign w:val="center"/>
          </w:tcPr>
          <w:p w14:paraId="046B8C73" w14:textId="77777777" w:rsidR="00A366FF" w:rsidRPr="00301210" w:rsidRDefault="00A366FF" w:rsidP="00301210">
            <w:pPr>
              <w:pStyle w:val="TableBody"/>
              <w:jc w:val="center"/>
              <w:cnfStyle w:val="000000000000" w:firstRow="0" w:lastRow="0" w:firstColumn="0" w:lastColumn="0" w:oddVBand="0" w:evenVBand="0" w:oddHBand="0" w:evenHBand="0" w:firstRowFirstColumn="0" w:firstRowLastColumn="0" w:lastRowFirstColumn="0" w:lastRowLastColumn="0"/>
              <w:rPr>
                <w:ins w:id="236" w:author="Glenn ten Cate" w:date="2015-07-17T22:01:00Z"/>
              </w:rPr>
            </w:pPr>
          </w:p>
        </w:tc>
        <w:tc>
          <w:tcPr>
            <w:tcW w:w="888" w:type="dxa"/>
            <w:shd w:val="clear" w:color="auto" w:fill="auto"/>
            <w:vAlign w:val="center"/>
          </w:tcPr>
          <w:p w14:paraId="2CF7BE11" w14:textId="77777777" w:rsidR="00A366FF" w:rsidRPr="00301210" w:rsidRDefault="00A366FF" w:rsidP="00301210">
            <w:pPr>
              <w:pStyle w:val="TableBody"/>
              <w:jc w:val="center"/>
              <w:cnfStyle w:val="000000000000" w:firstRow="0" w:lastRow="0" w:firstColumn="0" w:lastColumn="0" w:oddVBand="0" w:evenVBand="0" w:oddHBand="0" w:evenHBand="0" w:firstRowFirstColumn="0" w:firstRowLastColumn="0" w:lastRowFirstColumn="0" w:lastRowLastColumn="0"/>
              <w:rPr>
                <w:ins w:id="237" w:author="Glenn ten Cate" w:date="2015-07-17T22:01:00Z"/>
              </w:rPr>
            </w:pPr>
          </w:p>
        </w:tc>
        <w:tc>
          <w:tcPr>
            <w:tcW w:w="888" w:type="dxa"/>
            <w:shd w:val="clear" w:color="auto" w:fill="00B0F0"/>
            <w:vAlign w:val="center"/>
          </w:tcPr>
          <w:p w14:paraId="3743650C" w14:textId="0091F6E0" w:rsidR="00A366FF" w:rsidRPr="00301210" w:rsidRDefault="00A366FF" w:rsidP="00301210">
            <w:pPr>
              <w:pStyle w:val="TableBody"/>
              <w:jc w:val="center"/>
              <w:cnfStyle w:val="000000000000" w:firstRow="0" w:lastRow="0" w:firstColumn="0" w:lastColumn="0" w:oddVBand="0" w:evenVBand="0" w:oddHBand="0" w:evenHBand="0" w:firstRowFirstColumn="0" w:firstRowLastColumn="0" w:lastRowFirstColumn="0" w:lastRowLastColumn="0"/>
              <w:rPr>
                <w:ins w:id="238" w:author="Glenn ten Cate" w:date="2015-07-17T22:01:00Z"/>
              </w:rPr>
            </w:pPr>
            <w:ins w:id="239" w:author="Glenn ten Cate" w:date="2015-07-17T22:02:00Z">
              <w:r w:rsidRPr="00301210">
                <w:sym w:font="Wingdings" w:char="F0FC"/>
              </w:r>
            </w:ins>
          </w:p>
        </w:tc>
        <w:tc>
          <w:tcPr>
            <w:tcW w:w="1168" w:type="dxa"/>
            <w:shd w:val="clear" w:color="auto" w:fill="E2EFD9" w:themeFill="accent6" w:themeFillTint="33"/>
            <w:vAlign w:val="center"/>
          </w:tcPr>
          <w:p w14:paraId="2F885327" w14:textId="7AB89642" w:rsidR="00A366FF" w:rsidRPr="00301210" w:rsidRDefault="00A366FF" w:rsidP="00301210">
            <w:pPr>
              <w:pStyle w:val="TableBody"/>
              <w:jc w:val="center"/>
              <w:cnfStyle w:val="000000000000" w:firstRow="0" w:lastRow="0" w:firstColumn="0" w:lastColumn="0" w:oddVBand="0" w:evenVBand="0" w:oddHBand="0" w:evenHBand="0" w:firstRowFirstColumn="0" w:firstRowLastColumn="0" w:lastRowFirstColumn="0" w:lastRowLastColumn="0"/>
              <w:rPr>
                <w:ins w:id="240" w:author="Glenn ten Cate" w:date="2015-07-17T22:01:00Z"/>
              </w:rPr>
            </w:pPr>
            <w:ins w:id="241" w:author="Glenn ten Cate" w:date="2015-07-17T22:02:00Z">
              <w:r w:rsidRPr="00301210">
                <w:t>3.0</w:t>
              </w:r>
            </w:ins>
          </w:p>
        </w:tc>
      </w:tr>
      <w:tr w:rsidR="00A366FF" w:rsidRPr="00EA7027" w14:paraId="24B09617" w14:textId="77777777" w:rsidTr="00A366FF">
        <w:trPr>
          <w:cnfStyle w:val="000000100000" w:firstRow="0" w:lastRow="0" w:firstColumn="0" w:lastColumn="0" w:oddVBand="0" w:evenVBand="0" w:oddHBand="1" w:evenHBand="0" w:firstRowFirstColumn="0" w:firstRowLastColumn="0" w:lastRowFirstColumn="0" w:lastRowLastColumn="0"/>
          <w:ins w:id="242" w:author="Glenn ten Cate" w:date="2015-07-17T22:03:00Z"/>
        </w:trPr>
        <w:tc>
          <w:tcPr>
            <w:cnfStyle w:val="001000000000" w:firstRow="0" w:lastRow="0" w:firstColumn="1" w:lastColumn="0" w:oddVBand="0" w:evenVBand="0" w:oddHBand="0" w:evenHBand="0" w:firstRowFirstColumn="0" w:firstRowLastColumn="0" w:lastRowFirstColumn="0" w:lastRowLastColumn="0"/>
            <w:tcW w:w="932" w:type="dxa"/>
          </w:tcPr>
          <w:p w14:paraId="079193CE" w14:textId="257AC002" w:rsidR="00A366FF" w:rsidRDefault="00A366FF" w:rsidP="00301210">
            <w:pPr>
              <w:pStyle w:val="TableHeading"/>
              <w:rPr>
                <w:ins w:id="243" w:author="Glenn ten Cate" w:date="2015-07-17T22:03:00Z"/>
              </w:rPr>
            </w:pPr>
            <w:ins w:id="244" w:author="Glenn ten Cate" w:date="2015-07-17T22:03:00Z">
              <w:r>
                <w:t>V8.19</w:t>
              </w:r>
            </w:ins>
          </w:p>
        </w:tc>
        <w:tc>
          <w:tcPr>
            <w:tcW w:w="4472" w:type="dxa"/>
            <w:shd w:val="clear" w:color="auto" w:fill="auto"/>
            <w:vAlign w:val="center"/>
          </w:tcPr>
          <w:p w14:paraId="76DFE946" w14:textId="2A69F701" w:rsidR="00A366FF" w:rsidRPr="00A366FF" w:rsidRDefault="00A366FF" w:rsidP="00301210">
            <w:pPr>
              <w:pStyle w:val="TableBody"/>
              <w:cnfStyle w:val="000000100000" w:firstRow="0" w:lastRow="0" w:firstColumn="0" w:lastColumn="0" w:oddVBand="0" w:evenVBand="0" w:oddHBand="1" w:evenHBand="0" w:firstRowFirstColumn="0" w:firstRowLastColumn="0" w:lastRowFirstColumn="0" w:lastRowLastColumn="0"/>
              <w:rPr>
                <w:ins w:id="245" w:author="Glenn ten Cate" w:date="2015-07-17T22:03:00Z"/>
              </w:rPr>
            </w:pPr>
            <w:ins w:id="246" w:author="Glenn ten Cate" w:date="2015-07-17T22:03:00Z">
              <w:r w:rsidRPr="00A366FF">
                <w:t xml:space="preserve">Verify that the logs are stored on a different partition the application is running on along with log rotation to prevent </w:t>
              </w:r>
              <w:proofErr w:type="spellStart"/>
              <w:r w:rsidRPr="00A366FF">
                <w:t>DoS</w:t>
              </w:r>
              <w:proofErr w:type="spellEnd"/>
              <w:r w:rsidRPr="00A366FF">
                <w:t xml:space="preserve"> attacks.</w:t>
              </w:r>
            </w:ins>
          </w:p>
        </w:tc>
        <w:tc>
          <w:tcPr>
            <w:tcW w:w="888" w:type="dxa"/>
            <w:shd w:val="clear" w:color="auto" w:fill="auto"/>
            <w:vAlign w:val="center"/>
          </w:tcPr>
          <w:p w14:paraId="07051F6A" w14:textId="77777777" w:rsidR="00A366FF" w:rsidRPr="00301210" w:rsidRDefault="00A366FF" w:rsidP="00301210">
            <w:pPr>
              <w:pStyle w:val="TableBody"/>
              <w:jc w:val="center"/>
              <w:cnfStyle w:val="000000100000" w:firstRow="0" w:lastRow="0" w:firstColumn="0" w:lastColumn="0" w:oddVBand="0" w:evenVBand="0" w:oddHBand="1" w:evenHBand="0" w:firstRowFirstColumn="0" w:firstRowLastColumn="0" w:lastRowFirstColumn="0" w:lastRowLastColumn="0"/>
              <w:rPr>
                <w:ins w:id="247" w:author="Glenn ten Cate" w:date="2015-07-17T22:03:00Z"/>
              </w:rPr>
            </w:pPr>
          </w:p>
        </w:tc>
        <w:tc>
          <w:tcPr>
            <w:tcW w:w="888" w:type="dxa"/>
            <w:shd w:val="clear" w:color="auto" w:fill="auto"/>
            <w:vAlign w:val="center"/>
          </w:tcPr>
          <w:p w14:paraId="6A92D815" w14:textId="77777777" w:rsidR="00A366FF" w:rsidRPr="00301210" w:rsidRDefault="00A366FF" w:rsidP="00301210">
            <w:pPr>
              <w:pStyle w:val="TableBody"/>
              <w:jc w:val="center"/>
              <w:cnfStyle w:val="000000100000" w:firstRow="0" w:lastRow="0" w:firstColumn="0" w:lastColumn="0" w:oddVBand="0" w:evenVBand="0" w:oddHBand="1" w:evenHBand="0" w:firstRowFirstColumn="0" w:firstRowLastColumn="0" w:lastRowFirstColumn="0" w:lastRowLastColumn="0"/>
              <w:rPr>
                <w:ins w:id="248" w:author="Glenn ten Cate" w:date="2015-07-17T22:03:00Z"/>
              </w:rPr>
            </w:pPr>
          </w:p>
        </w:tc>
        <w:tc>
          <w:tcPr>
            <w:tcW w:w="888" w:type="dxa"/>
            <w:shd w:val="clear" w:color="auto" w:fill="00B0F0"/>
            <w:vAlign w:val="center"/>
          </w:tcPr>
          <w:p w14:paraId="1E788EC6" w14:textId="61466BFC" w:rsidR="00A366FF" w:rsidRPr="00301210" w:rsidRDefault="00A366FF" w:rsidP="00301210">
            <w:pPr>
              <w:pStyle w:val="TableBody"/>
              <w:jc w:val="center"/>
              <w:cnfStyle w:val="000000100000" w:firstRow="0" w:lastRow="0" w:firstColumn="0" w:lastColumn="0" w:oddVBand="0" w:evenVBand="0" w:oddHBand="1" w:evenHBand="0" w:firstRowFirstColumn="0" w:firstRowLastColumn="0" w:lastRowFirstColumn="0" w:lastRowLastColumn="0"/>
              <w:rPr>
                <w:ins w:id="249" w:author="Glenn ten Cate" w:date="2015-07-17T22:03:00Z"/>
              </w:rPr>
            </w:pPr>
            <w:ins w:id="250" w:author="Glenn ten Cate" w:date="2015-07-17T22:03:00Z">
              <w:r w:rsidRPr="00301210">
                <w:sym w:font="Wingdings" w:char="F0FC"/>
              </w:r>
            </w:ins>
          </w:p>
        </w:tc>
        <w:tc>
          <w:tcPr>
            <w:tcW w:w="1168" w:type="dxa"/>
            <w:shd w:val="clear" w:color="auto" w:fill="E2EFD9" w:themeFill="accent6" w:themeFillTint="33"/>
            <w:vAlign w:val="center"/>
          </w:tcPr>
          <w:p w14:paraId="120A000C" w14:textId="65A97B2F" w:rsidR="00A366FF" w:rsidRPr="00301210" w:rsidRDefault="00A366FF" w:rsidP="00301210">
            <w:pPr>
              <w:pStyle w:val="TableBody"/>
              <w:jc w:val="center"/>
              <w:cnfStyle w:val="000000100000" w:firstRow="0" w:lastRow="0" w:firstColumn="0" w:lastColumn="0" w:oddVBand="0" w:evenVBand="0" w:oddHBand="1" w:evenHBand="0" w:firstRowFirstColumn="0" w:firstRowLastColumn="0" w:lastRowFirstColumn="0" w:lastRowLastColumn="0"/>
              <w:rPr>
                <w:ins w:id="251" w:author="Glenn ten Cate" w:date="2015-07-17T22:03:00Z"/>
              </w:rPr>
            </w:pPr>
            <w:ins w:id="252" w:author="Glenn ten Cate" w:date="2015-07-17T22:03:00Z">
              <w:r w:rsidRPr="00301210">
                <w:t>3.0</w:t>
              </w:r>
            </w:ins>
          </w:p>
        </w:tc>
      </w:tr>
      <w:tr w:rsidR="007D6C90" w:rsidRPr="00EA7027" w14:paraId="08DC27A3" w14:textId="77777777" w:rsidTr="00A366FF">
        <w:trPr>
          <w:ins w:id="253" w:author="Glenn ten Cate" w:date="2015-07-17T22:03:00Z"/>
        </w:trPr>
        <w:tc>
          <w:tcPr>
            <w:cnfStyle w:val="001000000000" w:firstRow="0" w:lastRow="0" w:firstColumn="1" w:lastColumn="0" w:oddVBand="0" w:evenVBand="0" w:oddHBand="0" w:evenHBand="0" w:firstRowFirstColumn="0" w:firstRowLastColumn="0" w:lastRowFirstColumn="0" w:lastRowLastColumn="0"/>
            <w:tcW w:w="932" w:type="dxa"/>
          </w:tcPr>
          <w:p w14:paraId="5F386765" w14:textId="00E93F68" w:rsidR="007D6C90" w:rsidRDefault="007D6C90" w:rsidP="00301210">
            <w:pPr>
              <w:pStyle w:val="TableHeading"/>
              <w:rPr>
                <w:ins w:id="254" w:author="Glenn ten Cate" w:date="2015-07-17T22:03:00Z"/>
              </w:rPr>
            </w:pPr>
            <w:ins w:id="255" w:author="Glenn ten Cate" w:date="2015-07-17T22:03:00Z">
              <w:r>
                <w:t>V8.20</w:t>
              </w:r>
            </w:ins>
          </w:p>
        </w:tc>
        <w:tc>
          <w:tcPr>
            <w:tcW w:w="4472" w:type="dxa"/>
            <w:shd w:val="clear" w:color="auto" w:fill="auto"/>
            <w:vAlign w:val="center"/>
          </w:tcPr>
          <w:p w14:paraId="11E37492" w14:textId="2FDDA84E" w:rsidR="007D6C90" w:rsidRPr="00A366FF" w:rsidRDefault="007D6C90" w:rsidP="00301210">
            <w:pPr>
              <w:pStyle w:val="TableBody"/>
              <w:cnfStyle w:val="000000000000" w:firstRow="0" w:lastRow="0" w:firstColumn="0" w:lastColumn="0" w:oddVBand="0" w:evenVBand="0" w:oddHBand="0" w:evenHBand="0" w:firstRowFirstColumn="0" w:firstRowLastColumn="0" w:lastRowFirstColumn="0" w:lastRowLastColumn="0"/>
              <w:rPr>
                <w:ins w:id="256" w:author="Glenn ten Cate" w:date="2015-07-17T22:03:00Z"/>
              </w:rPr>
            </w:pPr>
            <w:ins w:id="257" w:author="Glenn ten Cate" w:date="2015-07-17T22:04:00Z">
              <w:r w:rsidRPr="007D6C90">
                <w:t>Verify that the rotated log files are guarded stricter since there is no need to write to them anymore</w:t>
              </w:r>
              <w:r>
                <w:t>.</w:t>
              </w:r>
            </w:ins>
          </w:p>
        </w:tc>
        <w:tc>
          <w:tcPr>
            <w:tcW w:w="888" w:type="dxa"/>
            <w:shd w:val="clear" w:color="auto" w:fill="auto"/>
            <w:vAlign w:val="center"/>
          </w:tcPr>
          <w:p w14:paraId="5DFBC793" w14:textId="77777777" w:rsidR="007D6C90" w:rsidRPr="00301210" w:rsidRDefault="007D6C90" w:rsidP="00301210">
            <w:pPr>
              <w:pStyle w:val="TableBody"/>
              <w:jc w:val="center"/>
              <w:cnfStyle w:val="000000000000" w:firstRow="0" w:lastRow="0" w:firstColumn="0" w:lastColumn="0" w:oddVBand="0" w:evenVBand="0" w:oddHBand="0" w:evenHBand="0" w:firstRowFirstColumn="0" w:firstRowLastColumn="0" w:lastRowFirstColumn="0" w:lastRowLastColumn="0"/>
              <w:rPr>
                <w:ins w:id="258" w:author="Glenn ten Cate" w:date="2015-07-17T22:03:00Z"/>
              </w:rPr>
            </w:pPr>
          </w:p>
        </w:tc>
        <w:tc>
          <w:tcPr>
            <w:tcW w:w="888" w:type="dxa"/>
            <w:shd w:val="clear" w:color="auto" w:fill="auto"/>
            <w:vAlign w:val="center"/>
          </w:tcPr>
          <w:p w14:paraId="1F2437A2" w14:textId="77777777" w:rsidR="007D6C90" w:rsidRPr="00301210" w:rsidRDefault="007D6C90" w:rsidP="00301210">
            <w:pPr>
              <w:pStyle w:val="TableBody"/>
              <w:jc w:val="center"/>
              <w:cnfStyle w:val="000000000000" w:firstRow="0" w:lastRow="0" w:firstColumn="0" w:lastColumn="0" w:oddVBand="0" w:evenVBand="0" w:oddHBand="0" w:evenHBand="0" w:firstRowFirstColumn="0" w:firstRowLastColumn="0" w:lastRowFirstColumn="0" w:lastRowLastColumn="0"/>
              <w:rPr>
                <w:ins w:id="259" w:author="Glenn ten Cate" w:date="2015-07-17T22:03:00Z"/>
              </w:rPr>
            </w:pPr>
          </w:p>
        </w:tc>
        <w:tc>
          <w:tcPr>
            <w:tcW w:w="888" w:type="dxa"/>
            <w:shd w:val="clear" w:color="auto" w:fill="00B0F0"/>
            <w:vAlign w:val="center"/>
          </w:tcPr>
          <w:p w14:paraId="4B77048A" w14:textId="26E49826" w:rsidR="007D6C90" w:rsidRPr="00301210" w:rsidRDefault="007D6C90" w:rsidP="00301210">
            <w:pPr>
              <w:pStyle w:val="TableBody"/>
              <w:jc w:val="center"/>
              <w:cnfStyle w:val="000000000000" w:firstRow="0" w:lastRow="0" w:firstColumn="0" w:lastColumn="0" w:oddVBand="0" w:evenVBand="0" w:oddHBand="0" w:evenHBand="0" w:firstRowFirstColumn="0" w:firstRowLastColumn="0" w:lastRowFirstColumn="0" w:lastRowLastColumn="0"/>
              <w:rPr>
                <w:ins w:id="260" w:author="Glenn ten Cate" w:date="2015-07-17T22:03:00Z"/>
              </w:rPr>
            </w:pPr>
            <w:ins w:id="261" w:author="Glenn ten Cate" w:date="2015-07-17T22:04:00Z">
              <w:r w:rsidRPr="00301210">
                <w:sym w:font="Wingdings" w:char="F0FC"/>
              </w:r>
            </w:ins>
          </w:p>
        </w:tc>
        <w:tc>
          <w:tcPr>
            <w:tcW w:w="1168" w:type="dxa"/>
            <w:shd w:val="clear" w:color="auto" w:fill="E2EFD9" w:themeFill="accent6" w:themeFillTint="33"/>
            <w:vAlign w:val="center"/>
          </w:tcPr>
          <w:p w14:paraId="2FF5EEF0" w14:textId="2AADA1B4" w:rsidR="007D6C90" w:rsidRPr="00301210" w:rsidRDefault="007D6C90" w:rsidP="00301210">
            <w:pPr>
              <w:pStyle w:val="TableBody"/>
              <w:jc w:val="center"/>
              <w:cnfStyle w:val="000000000000" w:firstRow="0" w:lastRow="0" w:firstColumn="0" w:lastColumn="0" w:oddVBand="0" w:evenVBand="0" w:oddHBand="0" w:evenHBand="0" w:firstRowFirstColumn="0" w:firstRowLastColumn="0" w:lastRowFirstColumn="0" w:lastRowLastColumn="0"/>
              <w:rPr>
                <w:ins w:id="262" w:author="Glenn ten Cate" w:date="2015-07-17T22:03:00Z"/>
              </w:rPr>
            </w:pPr>
            <w:ins w:id="263" w:author="Glenn ten Cate" w:date="2015-07-17T22:04:00Z">
              <w:r w:rsidRPr="00301210">
                <w:t>3.0</w:t>
              </w:r>
            </w:ins>
          </w:p>
        </w:tc>
      </w:tr>
    </w:tbl>
    <w:p w14:paraId="403F80B9" w14:textId="77777777" w:rsidR="00C85202" w:rsidRDefault="00C85202" w:rsidP="00C85202">
      <w:pPr>
        <w:pStyle w:val="Heading2"/>
      </w:pPr>
      <w:r>
        <w:t>References</w:t>
      </w:r>
    </w:p>
    <w:p w14:paraId="5F3A1F42" w14:textId="77777777" w:rsidR="00C85202" w:rsidRPr="00DF702A" w:rsidRDefault="00C85202" w:rsidP="00C85202">
      <w:r>
        <w:t>TBA</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lastRenderedPageBreak/>
        <w:br w:type="page"/>
      </w:r>
    </w:p>
    <w:p w14:paraId="5CC77F51" w14:textId="6641C1E6" w:rsidR="00DF702A" w:rsidRDefault="00DF702A" w:rsidP="00BD5F80">
      <w:pPr>
        <w:pStyle w:val="Heading1"/>
      </w:pPr>
      <w:bookmarkStart w:id="264" w:name="_Toc419822113"/>
      <w:r>
        <w:lastRenderedPageBreak/>
        <w:t xml:space="preserve">V9: Data </w:t>
      </w:r>
      <w:r w:rsidR="00C801A4">
        <w:t>p</w:t>
      </w:r>
      <w:r>
        <w:t xml:space="preserve">rotection </w:t>
      </w:r>
      <w:r w:rsidR="00C801A4">
        <w:t>v</w:t>
      </w:r>
      <w:r>
        <w:t xml:space="preserve">erification </w:t>
      </w:r>
      <w:r w:rsidR="00C801A4">
        <w:t>r</w:t>
      </w:r>
      <w:r>
        <w:t>equirements</w:t>
      </w:r>
      <w:bookmarkEnd w:id="264"/>
    </w:p>
    <w:p w14:paraId="1C07709C" w14:textId="77777777" w:rsidR="00702571" w:rsidRDefault="00702571" w:rsidP="00702571">
      <w:pPr>
        <w:pStyle w:val="Heading2"/>
      </w:pPr>
      <w:r>
        <w:t>Control objective</w:t>
      </w:r>
    </w:p>
    <w:p w14:paraId="3E6FDCFC" w14:textId="77777777" w:rsidR="00702571" w:rsidRPr="005D41AB" w:rsidRDefault="00702571" w:rsidP="00702571">
      <w:pPr>
        <w:rPr>
          <w:highlight w:val="yellow"/>
        </w:rPr>
      </w:pPr>
      <w:r w:rsidRPr="005D41AB">
        <w:rPr>
          <w:highlight w:val="yellow"/>
        </w:rPr>
        <w:t>TBA: Treatment plans</w:t>
      </w:r>
    </w:p>
    <w:p w14:paraId="647D8FAE" w14:textId="77777777" w:rsidR="00702571" w:rsidRPr="005D41AB" w:rsidRDefault="00702571" w:rsidP="00702571">
      <w:pPr>
        <w:rPr>
          <w:highlight w:val="yellow"/>
        </w:rPr>
      </w:pPr>
      <w:r w:rsidRPr="005D41AB">
        <w:rPr>
          <w:highlight w:val="yellow"/>
        </w:rPr>
        <w:t>TBA: There is an unstated assumption in the Data Protection chapter that data protection is occurring on a trusted device. This is not always true.</w:t>
      </w:r>
    </w:p>
    <w:p w14:paraId="3FFDE1C6" w14:textId="77777777" w:rsidR="00702571" w:rsidRDefault="00702571" w:rsidP="00702571">
      <w:r w:rsidRPr="005D41AB">
        <w:rPr>
          <w:highlight w:val="yellow"/>
        </w:rPr>
        <w:t>I feel that we either need to make it clear that there is an assumption, or make it a requirement for Levels 2 and 3 that Data Protection is enforced on a trusted device, much in the same way as all other chapters.</w:t>
      </w:r>
    </w:p>
    <w:p w14:paraId="03B88AB8" w14:textId="4326A1BE" w:rsidR="00C801A4" w:rsidRPr="00DF702A" w:rsidRDefault="00702571" w:rsidP="007C7C56">
      <w:pPr>
        <w:pStyle w:val="Heading2"/>
      </w:pPr>
      <w:r>
        <w:t>Requirements</w:t>
      </w:r>
    </w:p>
    <w:tbl>
      <w:tblPr>
        <w:tblStyle w:val="GridTable5DarkAccent3"/>
        <w:tblW w:w="5000" w:type="pct"/>
        <w:tblLook w:val="04A0" w:firstRow="1" w:lastRow="0" w:firstColumn="1" w:lastColumn="0" w:noHBand="0" w:noVBand="1"/>
      </w:tblPr>
      <w:tblGrid>
        <w:gridCol w:w="804"/>
        <w:gridCol w:w="5005"/>
        <w:gridCol w:w="856"/>
        <w:gridCol w:w="857"/>
        <w:gridCol w:w="857"/>
        <w:gridCol w:w="857"/>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0B523D"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09660CAD" w:rsidR="000B523D" w:rsidRPr="005059BC" w:rsidRDefault="000B523D" w:rsidP="00A96035">
            <w:pPr>
              <w:pStyle w:val="TableHeading"/>
            </w:pPr>
            <w:r w:rsidRPr="005059BC">
              <w:t>V9.1</w:t>
            </w:r>
          </w:p>
        </w:tc>
        <w:tc>
          <w:tcPr>
            <w:tcW w:w="4883" w:type="dxa"/>
            <w:shd w:val="clear" w:color="auto" w:fill="auto"/>
            <w:vAlign w:val="center"/>
          </w:tcPr>
          <w:p w14:paraId="3618843B" w14:textId="2B010E02" w:rsidR="000B523D" w:rsidRPr="005059BC" w:rsidRDefault="000B523D"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forms containing sensitive information have disabled client side caching, including autocomplete features.</w:t>
            </w:r>
          </w:p>
        </w:tc>
        <w:tc>
          <w:tcPr>
            <w:tcW w:w="835" w:type="dxa"/>
            <w:shd w:val="clear" w:color="auto" w:fill="FFC000"/>
            <w:vAlign w:val="center"/>
          </w:tcPr>
          <w:p w14:paraId="6595910A" w14:textId="2B67E9EB"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35EA2305" w14:textId="6947DF11"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24E505A" w14:textId="0FABE5C4"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416D8F38" w14:textId="47452F2A"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t>1.0</w:t>
            </w:r>
          </w:p>
        </w:tc>
      </w:tr>
      <w:tr w:rsidR="00A96035" w:rsidRPr="005059BC" w14:paraId="62279EA6"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39CE3E8B" w:rsidR="00A96035" w:rsidRPr="005059BC" w:rsidRDefault="00A96035" w:rsidP="00A96035">
            <w:pPr>
              <w:pStyle w:val="TableHeading"/>
            </w:pPr>
            <w:r w:rsidRPr="005059BC">
              <w:t>V9.2</w:t>
            </w:r>
          </w:p>
        </w:tc>
        <w:tc>
          <w:tcPr>
            <w:tcW w:w="4883" w:type="dxa"/>
            <w:shd w:val="clear" w:color="auto" w:fill="auto"/>
            <w:vAlign w:val="center"/>
          </w:tcPr>
          <w:p w14:paraId="5FC13628" w14:textId="265E7F1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 list of sensitive data processed by the application is identified, and that there is an explicit policy for how access to this data must be controlled, encrypted and enforced under relevant data protection directives</w:t>
            </w:r>
            <w:r w:rsidR="0046475F">
              <w:t>.</w:t>
            </w:r>
          </w:p>
        </w:tc>
        <w:tc>
          <w:tcPr>
            <w:tcW w:w="835" w:type="dxa"/>
            <w:shd w:val="clear" w:color="auto" w:fill="FFC000"/>
            <w:vAlign w:val="center"/>
          </w:tcPr>
          <w:p w14:paraId="12479552" w14:textId="44E1C9E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92D050"/>
            <w:vAlign w:val="center"/>
          </w:tcPr>
          <w:p w14:paraId="5F3816C5" w14:textId="05458C4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05CE7550" w14:textId="509A36C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C772732" w14:textId="1B91EA0B"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62DC5166" w:rsidR="00A96035" w:rsidRPr="005059BC" w:rsidRDefault="00A96035" w:rsidP="00A96035">
            <w:pPr>
              <w:pStyle w:val="TableHeading"/>
            </w:pPr>
            <w:r w:rsidRPr="005059BC">
              <w:t>V9.3</w:t>
            </w:r>
          </w:p>
        </w:tc>
        <w:tc>
          <w:tcPr>
            <w:tcW w:w="4883" w:type="dxa"/>
            <w:shd w:val="clear" w:color="auto" w:fill="auto"/>
            <w:vAlign w:val="center"/>
          </w:tcPr>
          <w:p w14:paraId="48CFC750" w14:textId="392B9F54"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50A68D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EC218AD" w14:textId="5824733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67396968" w14:textId="4734D2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08D9C57" w14:textId="47CC6E2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1622D99A"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105739D2" w:rsidR="00A96035" w:rsidRPr="005059BC" w:rsidRDefault="00A96035" w:rsidP="00A96035">
            <w:pPr>
              <w:pStyle w:val="TableHeading"/>
            </w:pPr>
            <w:r w:rsidRPr="005059BC">
              <w:t>V9.4</w:t>
            </w:r>
          </w:p>
        </w:tc>
        <w:tc>
          <w:tcPr>
            <w:tcW w:w="4883" w:type="dxa"/>
            <w:shd w:val="clear" w:color="auto" w:fill="auto"/>
            <w:vAlign w:val="center"/>
          </w:tcPr>
          <w:p w14:paraId="783F3962" w14:textId="7777777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that the application sets appropriate anti-caching headers as per the risk of the application, such as the following: </w:t>
            </w:r>
          </w:p>
          <w:p w14:paraId="5BCE9F97" w14:textId="1DA3167D"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Expires: Tue, 03 Jul 2001 06:00:00 GMT</w:t>
            </w:r>
            <w:r w:rsidRPr="005059BC">
              <w:br/>
              <w:t>Last-Modified: {now} GMT</w:t>
            </w:r>
            <w:r w:rsidRPr="005059BC">
              <w:br/>
              <w:t>Cache-Control: no-store, no-cache, must-revalidate, max-age=0</w:t>
            </w:r>
            <w:r w:rsidRPr="005059BC">
              <w:br/>
              <w:t>Cache-Control: post-check=0, pre-check=0</w:t>
            </w:r>
            <w:r w:rsidRPr="005059BC">
              <w:br/>
              <w:t>Pragma: no-cache</w:t>
            </w:r>
          </w:p>
        </w:tc>
        <w:tc>
          <w:tcPr>
            <w:tcW w:w="835" w:type="dxa"/>
            <w:shd w:val="clear" w:color="auto" w:fill="auto"/>
            <w:vAlign w:val="center"/>
          </w:tcPr>
          <w:p w14:paraId="20CD4484"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7DCA3B90" w14:textId="0964C785"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525C0BAE" w14:textId="506E014C"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30390288" w14:textId="08A9C26E"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36AD898E" w:rsidR="00A96035" w:rsidRPr="005059BC" w:rsidRDefault="00A96035" w:rsidP="00A96035">
            <w:pPr>
              <w:pStyle w:val="TableHeading"/>
            </w:pPr>
            <w:r w:rsidRPr="005059BC">
              <w:t>V9.5</w:t>
            </w:r>
          </w:p>
        </w:tc>
        <w:tc>
          <w:tcPr>
            <w:tcW w:w="4883" w:type="dxa"/>
            <w:shd w:val="clear" w:color="auto" w:fill="auto"/>
            <w:vAlign w:val="center"/>
          </w:tcPr>
          <w:p w14:paraId="2BC7FCC7" w14:textId="3A82D98A"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A46F82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129CBBEA" w14:textId="27349B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1E1B882" w14:textId="7394B2A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0F5200DB" w:rsidR="00A96035" w:rsidRPr="005059BC" w:rsidRDefault="00A96035" w:rsidP="00A96035">
            <w:pPr>
              <w:pStyle w:val="TableHeading"/>
            </w:pPr>
            <w:r w:rsidRPr="005059BC">
              <w:t>V9.6</w:t>
            </w:r>
          </w:p>
        </w:tc>
        <w:tc>
          <w:tcPr>
            <w:tcW w:w="4883" w:type="dxa"/>
            <w:shd w:val="clear" w:color="auto" w:fill="auto"/>
            <w:vAlign w:val="center"/>
          </w:tcPr>
          <w:p w14:paraId="6FFB9A9B" w14:textId="57F79538"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238F91B2"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637E4035" w14:textId="2A968F7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1E83FE53" w:rsidR="00A96035" w:rsidRPr="005059BC" w:rsidRDefault="00A96035" w:rsidP="00A96035">
            <w:pPr>
              <w:pStyle w:val="TableHeading"/>
            </w:pPr>
            <w:r w:rsidRPr="005059BC">
              <w:lastRenderedPageBreak/>
              <w:t>V9.7</w:t>
            </w:r>
          </w:p>
        </w:tc>
        <w:tc>
          <w:tcPr>
            <w:tcW w:w="4883" w:type="dxa"/>
            <w:shd w:val="clear" w:color="auto" w:fill="auto"/>
            <w:vAlign w:val="center"/>
          </w:tcPr>
          <w:p w14:paraId="08716E00" w14:textId="48C08893"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1CD82F9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494D4A75" w14:textId="55D5184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352E4A43" w14:textId="5858797B"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2</w:t>
            </w:r>
            <w:r w:rsidRPr="00B42B96">
              <w:t>.0</w:t>
            </w:r>
          </w:p>
        </w:tc>
      </w:tr>
      <w:tr w:rsidR="00A96035"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0245777E" w:rsidR="00A96035" w:rsidRPr="005059BC" w:rsidRDefault="00A96035" w:rsidP="00A96035">
            <w:pPr>
              <w:pStyle w:val="TableHeading"/>
            </w:pPr>
            <w:r w:rsidRPr="005059BC">
              <w:t>V9.8</w:t>
            </w:r>
          </w:p>
        </w:tc>
        <w:tc>
          <w:tcPr>
            <w:tcW w:w="4883" w:type="dxa"/>
            <w:shd w:val="clear" w:color="auto" w:fill="auto"/>
            <w:vAlign w:val="center"/>
          </w:tcPr>
          <w:p w14:paraId="7E8E1155" w14:textId="3E05C589"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This might be achieved using an application attack and response engine, web application firewall, OWASP </w:t>
            </w:r>
            <w:proofErr w:type="spellStart"/>
            <w:r w:rsidRPr="005059BC">
              <w:t>AppSensor</w:t>
            </w:r>
            <w:proofErr w:type="spellEnd"/>
            <w:r w:rsidRPr="005059BC">
              <w:t>, or custom logic in the controller.</w:t>
            </w:r>
          </w:p>
        </w:tc>
        <w:tc>
          <w:tcPr>
            <w:tcW w:w="835" w:type="dxa"/>
            <w:shd w:val="clear" w:color="auto" w:fill="auto"/>
            <w:vAlign w:val="center"/>
          </w:tcPr>
          <w:p w14:paraId="2B3BF8C5"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6B123C7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D3C07A4" w14:textId="41E208A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2</w:t>
            </w:r>
            <w:r w:rsidRPr="00B42B96">
              <w:t>.0</w:t>
            </w:r>
          </w:p>
        </w:tc>
      </w:tr>
      <w:tr w:rsidR="00A96035" w:rsidRPr="005059BC" w14:paraId="15755A54"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598F3FC3" w:rsidR="00A96035" w:rsidRPr="005059BC" w:rsidRDefault="00A96035" w:rsidP="00A96035">
            <w:pPr>
              <w:pStyle w:val="TableHeading"/>
            </w:pPr>
            <w:r w:rsidRPr="005059BC">
              <w:t>V9.9</w:t>
            </w:r>
          </w:p>
        </w:tc>
        <w:tc>
          <w:tcPr>
            <w:tcW w:w="4883" w:type="dxa"/>
            <w:shd w:val="clear" w:color="auto" w:fill="auto"/>
            <w:vAlign w:val="center"/>
          </w:tcPr>
          <w:p w14:paraId="72383CA5" w14:textId="3F4AB038"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data stored in client side storage, such as HTML5 local storage or Flash cookies, does not contain sensitive or </w:t>
            </w:r>
            <w:r w:rsidR="0046475F" w:rsidRPr="005059BC">
              <w:t>personally</w:t>
            </w:r>
            <w:r w:rsidRPr="005059BC">
              <w:t xml:space="preserve"> identified data. </w:t>
            </w:r>
          </w:p>
        </w:tc>
        <w:tc>
          <w:tcPr>
            <w:tcW w:w="835" w:type="dxa"/>
            <w:shd w:val="clear" w:color="auto" w:fill="auto"/>
            <w:vAlign w:val="center"/>
          </w:tcPr>
          <w:p w14:paraId="727B6C3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03F377F0" w14:textId="0D4CB8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2E4CF2B4" w14:textId="35A713D9"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5907A5ED" w14:textId="3529DD05"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A96035"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5A6F9EE4" w:rsidR="00A96035" w:rsidRPr="005059BC" w:rsidRDefault="00A96035" w:rsidP="00A96035">
            <w:pPr>
              <w:pStyle w:val="TableHeading"/>
            </w:pPr>
            <w:r w:rsidRPr="005059BC">
              <w:t>V9.10</w:t>
            </w:r>
          </w:p>
        </w:tc>
        <w:tc>
          <w:tcPr>
            <w:tcW w:w="4883" w:type="dxa"/>
            <w:shd w:val="clear" w:color="auto" w:fill="auto"/>
            <w:vAlign w:val="center"/>
          </w:tcPr>
          <w:p w14:paraId="591596B1" w14:textId="5C76A18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accessing sensitive data is logged, if the data is collected under relevant data protection directives or where logging of accesses is required</w:t>
            </w:r>
            <w:r w:rsidR="00667BDF">
              <w:t>.</w:t>
            </w:r>
          </w:p>
        </w:tc>
        <w:tc>
          <w:tcPr>
            <w:tcW w:w="835" w:type="dxa"/>
            <w:shd w:val="clear" w:color="auto" w:fill="auto"/>
            <w:vAlign w:val="center"/>
          </w:tcPr>
          <w:p w14:paraId="2C42E51C" w14:textId="4E1F22B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534D580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74C602F8" w14:textId="65B14BA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6B6CD529" w14:textId="7D47138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3</w:t>
            </w:r>
            <w:r w:rsidRPr="00B42B96">
              <w:t>.0</w:t>
            </w:r>
          </w:p>
        </w:tc>
      </w:tr>
      <w:tr w:rsidR="00A96035" w:rsidRPr="005059BC" w14:paraId="7D699222"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0D719BFC" w:rsidR="00A96035" w:rsidRPr="005059BC" w:rsidRDefault="00A96035" w:rsidP="00A96035">
            <w:pPr>
              <w:pStyle w:val="TableHeading"/>
            </w:pPr>
            <w:r w:rsidRPr="005059BC">
              <w:t>V9.11</w:t>
            </w:r>
          </w:p>
        </w:tc>
        <w:tc>
          <w:tcPr>
            <w:tcW w:w="4883" w:type="dxa"/>
            <w:shd w:val="clear" w:color="auto" w:fill="auto"/>
            <w:vAlign w:val="center"/>
          </w:tcPr>
          <w:p w14:paraId="105F11E4" w14:textId="5A79C2CD"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sensitive data or primary keys, such as personally identifiable information or credit cards are </w:t>
            </w:r>
            <w:proofErr w:type="spellStart"/>
            <w:r w:rsidRPr="005059BC">
              <w:t>anonymized</w:t>
            </w:r>
            <w:proofErr w:type="spellEnd"/>
            <w:r w:rsidRPr="005059BC">
              <w:t>, masked or truncated on the server before transmission to the client</w:t>
            </w:r>
          </w:p>
        </w:tc>
        <w:tc>
          <w:tcPr>
            <w:tcW w:w="835" w:type="dxa"/>
            <w:shd w:val="clear" w:color="auto" w:fill="FFC000"/>
            <w:vAlign w:val="center"/>
          </w:tcPr>
          <w:p w14:paraId="2A3E0E4D" w14:textId="49F4857E" w:rsidR="00A96035" w:rsidRPr="005059BC" w:rsidRDefault="00E975C3"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9B77BD6" w14:textId="5936606D"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F168EBD" w14:textId="5DB09EC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F6EEC3D" w14:textId="65F9711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0B523D" w:rsidRPr="005059BC" w14:paraId="5ED43A88"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6182879" w14:textId="2E635100" w:rsidR="000B523D" w:rsidRPr="005059BC" w:rsidRDefault="000B523D" w:rsidP="00A96035">
            <w:pPr>
              <w:pStyle w:val="TableHeading"/>
            </w:pPr>
            <w:r w:rsidRPr="005059BC">
              <w:t>V9.12</w:t>
            </w:r>
          </w:p>
        </w:tc>
        <w:tc>
          <w:tcPr>
            <w:tcW w:w="4883" w:type="dxa"/>
            <w:shd w:val="clear" w:color="auto" w:fill="auto"/>
            <w:vAlign w:val="center"/>
          </w:tcPr>
          <w:p w14:paraId="77D58930" w14:textId="332736BB" w:rsidR="000B523D" w:rsidRPr="005059BC" w:rsidRDefault="000B523D"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sensitive data is rapidly sanitized from memory as soon as it is no longer needed and handled in accordance to functions and techniques supported by the framework/library/operating system.</w:t>
            </w:r>
          </w:p>
        </w:tc>
        <w:tc>
          <w:tcPr>
            <w:tcW w:w="835" w:type="dxa"/>
            <w:shd w:val="clear" w:color="auto" w:fill="auto"/>
            <w:vAlign w:val="center"/>
          </w:tcPr>
          <w:p w14:paraId="55FCF178"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3C86C52"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1AF07CED" w14:textId="5BC9542C"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6F56299" w14:textId="52D3CDCE"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t>3.0</w:t>
            </w:r>
          </w:p>
        </w:tc>
      </w:tr>
    </w:tbl>
    <w:p w14:paraId="3C17DD33" w14:textId="77777777" w:rsidR="007C7C56" w:rsidRDefault="007C7C56" w:rsidP="007C7C56">
      <w:pPr>
        <w:pStyle w:val="Heading2"/>
      </w:pPr>
      <w:r>
        <w:t>References</w:t>
      </w:r>
    </w:p>
    <w:p w14:paraId="7A8DCBEF" w14:textId="77777777" w:rsidR="007C7C56" w:rsidRPr="00DF702A" w:rsidRDefault="007C7C56" w:rsidP="007C7C56">
      <w:r>
        <w:t>TBA</w:t>
      </w:r>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65"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65"/>
    </w:p>
    <w:p w14:paraId="0404846C" w14:textId="77777777" w:rsidR="00702571" w:rsidRDefault="00702571" w:rsidP="00702571">
      <w:pPr>
        <w:pStyle w:val="Heading2"/>
      </w:pPr>
      <w:r>
        <w:t>Control objective</w:t>
      </w:r>
    </w:p>
    <w:p w14:paraId="2EF35380" w14:textId="26E8A401" w:rsidR="00702571" w:rsidRDefault="00702571" w:rsidP="00702571">
      <w:r>
        <w:t>TBA</w:t>
      </w:r>
    </w:p>
    <w:p w14:paraId="25ED789C" w14:textId="3DB984EA" w:rsidR="00C801A4" w:rsidRDefault="00702571" w:rsidP="003C52FF">
      <w:pPr>
        <w:pStyle w:val="Heading2"/>
      </w:pPr>
      <w:r>
        <w:t>Requirements</w:t>
      </w:r>
    </w:p>
    <w:tbl>
      <w:tblPr>
        <w:tblStyle w:val="GridTable5DarkAccent3"/>
        <w:tblW w:w="5000" w:type="pct"/>
        <w:tblLook w:val="04A0" w:firstRow="1" w:lastRow="0" w:firstColumn="1" w:lastColumn="0" w:noHBand="0" w:noVBand="1"/>
      </w:tblPr>
      <w:tblGrid>
        <w:gridCol w:w="917"/>
        <w:gridCol w:w="5209"/>
        <w:gridCol w:w="686"/>
        <w:gridCol w:w="687"/>
        <w:gridCol w:w="687"/>
        <w:gridCol w:w="1050"/>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0B523D"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107876C7" w:rsidR="000B523D" w:rsidRPr="00EA7027" w:rsidRDefault="000B523D" w:rsidP="001B1E6E">
            <w:pPr>
              <w:pStyle w:val="TableHeading"/>
            </w:pPr>
            <w:r w:rsidRPr="00F1260C">
              <w:t>V10.1</w:t>
            </w:r>
          </w:p>
        </w:tc>
        <w:tc>
          <w:tcPr>
            <w:tcW w:w="5082" w:type="dxa"/>
            <w:shd w:val="clear" w:color="auto" w:fill="auto"/>
            <w:vAlign w:val="center"/>
          </w:tcPr>
          <w:p w14:paraId="3827CC03" w14:textId="5AA88105"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71DF4C3C"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11E994FA" w14:textId="1E7C7B9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4904E78D" w14:textId="289DB84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5C33F6EB" w14:textId="64B9238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1260C" w:rsidRPr="00EA7027" w14:paraId="13EF1493"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787178F8" w:rsidR="00F1260C" w:rsidRPr="00EA7027" w:rsidRDefault="00F1260C" w:rsidP="001B1E6E">
            <w:pPr>
              <w:pStyle w:val="TableHeading"/>
            </w:pPr>
            <w:r w:rsidRPr="00F1260C">
              <w:t>V10.2</w:t>
            </w:r>
          </w:p>
        </w:tc>
        <w:tc>
          <w:tcPr>
            <w:tcW w:w="5082" w:type="dxa"/>
            <w:vAlign w:val="center"/>
          </w:tcPr>
          <w:p w14:paraId="742FB788" w14:textId="4CC6499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669" w:type="dxa"/>
            <w:vAlign w:val="center"/>
          </w:tcPr>
          <w:p w14:paraId="65A0DBDB"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671F5FB6"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39A7AC53"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2CC" w:themeFill="accent4" w:themeFillTint="33"/>
            <w:vAlign w:val="center"/>
          </w:tcPr>
          <w:p w14:paraId="708AB282" w14:textId="6E032197" w:rsidR="00F1260C" w:rsidRPr="00EA7027" w:rsidRDefault="008E2D42"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B523D" w:rsidRPr="00EA7027" w14:paraId="1B7DB60B"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343AC9A4" w:rsidR="000B523D" w:rsidRPr="00EA7027" w:rsidRDefault="000B523D" w:rsidP="001B1E6E">
            <w:pPr>
              <w:pStyle w:val="TableHeading"/>
            </w:pPr>
            <w:r w:rsidRPr="00F1260C">
              <w:t>V10.3</w:t>
            </w:r>
          </w:p>
        </w:tc>
        <w:tc>
          <w:tcPr>
            <w:tcW w:w="5082" w:type="dxa"/>
            <w:shd w:val="clear" w:color="auto" w:fill="auto"/>
            <w:vAlign w:val="center"/>
          </w:tcPr>
          <w:p w14:paraId="326FD496" w14:textId="289445BA"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073B3CE9" w14:textId="7C54E9A0"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92D050"/>
            <w:vAlign w:val="center"/>
          </w:tcPr>
          <w:p w14:paraId="069C75E3" w14:textId="6093A74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00B0F0"/>
            <w:vAlign w:val="center"/>
          </w:tcPr>
          <w:p w14:paraId="3B6344A1" w14:textId="1B84DD8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1024" w:type="dxa"/>
            <w:shd w:val="clear" w:color="auto" w:fill="E2EFD9" w:themeFill="accent6" w:themeFillTint="33"/>
            <w:vAlign w:val="center"/>
          </w:tcPr>
          <w:p w14:paraId="6A4CB30C" w14:textId="3D06BA2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416BD48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4E5662AF" w:rsidR="000B523D" w:rsidRPr="00EA7027" w:rsidRDefault="000B523D" w:rsidP="001B1E6E">
            <w:pPr>
              <w:pStyle w:val="TableHeading"/>
            </w:pPr>
            <w:r w:rsidRPr="00F1260C">
              <w:t>V10.4</w:t>
            </w:r>
          </w:p>
        </w:tc>
        <w:tc>
          <w:tcPr>
            <w:tcW w:w="5082" w:type="dxa"/>
            <w:shd w:val="clear" w:color="auto" w:fill="auto"/>
            <w:vAlign w:val="center"/>
          </w:tcPr>
          <w:p w14:paraId="40E20004" w14:textId="5535CF4D"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backend TLS connection failures are logged.</w:t>
            </w:r>
          </w:p>
        </w:tc>
        <w:tc>
          <w:tcPr>
            <w:tcW w:w="669" w:type="dxa"/>
            <w:shd w:val="clear" w:color="auto" w:fill="auto"/>
            <w:vAlign w:val="center"/>
          </w:tcPr>
          <w:p w14:paraId="39276D86"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752F3BED"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52E1F473" w14:textId="6E33491B"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B523D" w:rsidRPr="00EA7027" w14:paraId="595BB8B4"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63149FB3" w:rsidR="000B523D" w:rsidRPr="00EA7027" w:rsidRDefault="000B523D" w:rsidP="001B1E6E">
            <w:pPr>
              <w:pStyle w:val="TableHeading"/>
            </w:pPr>
            <w:r w:rsidRPr="00F1260C">
              <w:t>V10.5</w:t>
            </w:r>
          </w:p>
        </w:tc>
        <w:tc>
          <w:tcPr>
            <w:tcW w:w="5082" w:type="dxa"/>
            <w:shd w:val="clear" w:color="auto" w:fill="auto"/>
            <w:vAlign w:val="center"/>
          </w:tcPr>
          <w:p w14:paraId="73136EAC" w14:textId="18DFB4D1"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certificate paths are built and verified for all client certificates using configured trust anchors and revocation information.</w:t>
            </w:r>
          </w:p>
        </w:tc>
        <w:tc>
          <w:tcPr>
            <w:tcW w:w="669" w:type="dxa"/>
            <w:shd w:val="clear" w:color="auto" w:fill="auto"/>
            <w:vAlign w:val="center"/>
          </w:tcPr>
          <w:p w14:paraId="4B89C47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7F43703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5935878F" w14:textId="301AEE8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759E6A2A" w14:textId="40887FA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B523D" w:rsidRPr="00EA7027" w14:paraId="6212D6B1"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293F84D9" w:rsidR="000B523D" w:rsidRPr="00EA7027" w:rsidRDefault="000B523D" w:rsidP="001B1E6E">
            <w:pPr>
              <w:pStyle w:val="TableHeading"/>
            </w:pPr>
            <w:r w:rsidRPr="00F1260C">
              <w:t>V10.6</w:t>
            </w:r>
          </w:p>
        </w:tc>
        <w:tc>
          <w:tcPr>
            <w:tcW w:w="5082" w:type="dxa"/>
            <w:shd w:val="clear" w:color="auto" w:fill="auto"/>
            <w:vAlign w:val="center"/>
          </w:tcPr>
          <w:p w14:paraId="0C78288E" w14:textId="755830D0"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all connections to external systems that involve sensitive information or functions are authenticated.</w:t>
            </w:r>
          </w:p>
        </w:tc>
        <w:tc>
          <w:tcPr>
            <w:tcW w:w="669" w:type="dxa"/>
            <w:shd w:val="clear" w:color="auto" w:fill="auto"/>
            <w:vAlign w:val="center"/>
          </w:tcPr>
          <w:p w14:paraId="78B87A84"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58411D3A" w14:textId="7678D432"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550B1CE6" w14:textId="143CAB0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266093CD" w14:textId="4F950FD7"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42243E7F"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4D8451D" w:rsidR="00F1260C" w:rsidRPr="00EA7027" w:rsidRDefault="00F1260C" w:rsidP="001B1E6E">
            <w:pPr>
              <w:pStyle w:val="TableHeading"/>
            </w:pPr>
            <w:r w:rsidRPr="00F1260C">
              <w:t>V10.7</w:t>
            </w:r>
          </w:p>
        </w:tc>
        <w:tc>
          <w:tcPr>
            <w:tcW w:w="5082" w:type="dxa"/>
            <w:shd w:val="clear" w:color="auto" w:fill="EDEDED" w:themeFill="accent3" w:themeFillTint="33"/>
            <w:vAlign w:val="center"/>
          </w:tcPr>
          <w:p w14:paraId="68674333" w14:textId="4AF7B3F0"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r w:rsidR="00F1260C" w:rsidRPr="00F1260C">
              <w:t xml:space="preserve"> </w:t>
            </w:r>
          </w:p>
        </w:tc>
        <w:tc>
          <w:tcPr>
            <w:tcW w:w="669" w:type="dxa"/>
            <w:shd w:val="clear" w:color="auto" w:fill="EDEDED" w:themeFill="accent3" w:themeFillTint="33"/>
            <w:vAlign w:val="center"/>
          </w:tcPr>
          <w:p w14:paraId="5C89DC7C"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2FDC5C89"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33D6C54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515B99B3" w14:textId="1BBECDC4"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1260C" w:rsidRPr="00EA7027" w14:paraId="427BB11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77E01990" w:rsidR="00F1260C" w:rsidRPr="00EA7027" w:rsidRDefault="00F1260C" w:rsidP="001B1E6E">
            <w:pPr>
              <w:pStyle w:val="TableHeading"/>
            </w:pPr>
            <w:r w:rsidRPr="00F1260C">
              <w:t>V10.8</w:t>
            </w:r>
          </w:p>
        </w:tc>
        <w:tc>
          <w:tcPr>
            <w:tcW w:w="5082" w:type="dxa"/>
            <w:shd w:val="clear" w:color="auto" w:fill="auto"/>
            <w:vAlign w:val="center"/>
          </w:tcPr>
          <w:p w14:paraId="212E8D1A" w14:textId="4098FB78" w:rsidR="00F1260C" w:rsidRPr="00EA7027" w:rsidRDefault="008E2D42" w:rsidP="00085FFB">
            <w:pPr>
              <w:pStyle w:val="TableBody"/>
              <w:cnfStyle w:val="000000000000" w:firstRow="0" w:lastRow="0" w:firstColumn="0" w:lastColumn="0" w:oddVBand="0" w:evenVBand="0" w:oddHBand="0" w:evenHBand="0" w:firstRowFirstColumn="0" w:firstRowLastColumn="0" w:lastRowFirstColumn="0" w:lastRowLastColumn="0"/>
            </w:pPr>
            <w:r w:rsidRPr="008E2D42">
              <w:t>Verify that there is a single standard TLS implementation that is used by the application that is configured to operate i</w:t>
            </w:r>
            <w:r w:rsidR="0046475F">
              <w:t>n an approved mode of operation.</w:t>
            </w:r>
          </w:p>
        </w:tc>
        <w:tc>
          <w:tcPr>
            <w:tcW w:w="669" w:type="dxa"/>
            <w:shd w:val="clear" w:color="auto" w:fill="auto"/>
            <w:vAlign w:val="center"/>
          </w:tcPr>
          <w:p w14:paraId="11E7DBD1"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06E88B57"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23634BE" w14:textId="14718105" w:rsidR="00F1260C"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14920FFA" w14:textId="248D8878" w:rsidR="00F1260C"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2DC8DC5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6B4193B5" w:rsidR="00F1260C" w:rsidRPr="00EA7027" w:rsidRDefault="00F1260C" w:rsidP="001B1E6E">
            <w:pPr>
              <w:pStyle w:val="TableHeading"/>
            </w:pPr>
            <w:r w:rsidRPr="00F1260C">
              <w:t>V10.9</w:t>
            </w:r>
          </w:p>
        </w:tc>
        <w:tc>
          <w:tcPr>
            <w:tcW w:w="5082" w:type="dxa"/>
            <w:shd w:val="clear" w:color="auto" w:fill="EDEDED" w:themeFill="accent3" w:themeFillTint="33"/>
            <w:vAlign w:val="center"/>
          </w:tcPr>
          <w:p w14:paraId="5C555CAE" w14:textId="168AC1F9"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669" w:type="dxa"/>
            <w:shd w:val="clear" w:color="auto" w:fill="EDEDED" w:themeFill="accent3" w:themeFillTint="33"/>
            <w:vAlign w:val="center"/>
          </w:tcPr>
          <w:p w14:paraId="51D1639D"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68E76728"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106D63A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4F954D72" w14:textId="644028E0"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918DE" w:rsidRPr="00EA7027" w14:paraId="05DDC2D7"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4DCC8442" w:rsidR="00F918DE" w:rsidRPr="00EA7027" w:rsidRDefault="00F918DE" w:rsidP="001B1E6E">
            <w:pPr>
              <w:pStyle w:val="TableHeading"/>
            </w:pPr>
            <w:r w:rsidRPr="00F1260C">
              <w:t>V10.10</w:t>
            </w:r>
          </w:p>
        </w:tc>
        <w:tc>
          <w:tcPr>
            <w:tcW w:w="5082" w:type="dxa"/>
            <w:shd w:val="clear" w:color="auto" w:fill="auto"/>
            <w:vAlign w:val="center"/>
          </w:tcPr>
          <w:p w14:paraId="2BCE204C" w14:textId="03A56354" w:rsidR="00F918DE" w:rsidRPr="00EA7027" w:rsidRDefault="00F918DE" w:rsidP="00647177">
            <w:pPr>
              <w:pStyle w:val="TableBody"/>
              <w:cnfStyle w:val="000000000000" w:firstRow="0" w:lastRow="0" w:firstColumn="0" w:lastColumn="0" w:oddVBand="0" w:evenVBand="0" w:oddHBand="0" w:evenHBand="0" w:firstRowFirstColumn="0" w:firstRowLastColumn="0" w:lastRowFirstColumn="0" w:lastRowLastColumn="0"/>
            </w:pPr>
            <w:r w:rsidRPr="00F1260C">
              <w:t xml:space="preserve">Verify that </w:t>
            </w:r>
            <w:r w:rsidR="00647177">
              <w:t xml:space="preserve">TLS certificate public key pinning is implemented with production and backup public keys. For more information, please see the references below. </w:t>
            </w:r>
          </w:p>
        </w:tc>
        <w:tc>
          <w:tcPr>
            <w:tcW w:w="669" w:type="dxa"/>
            <w:shd w:val="clear" w:color="auto" w:fill="auto"/>
            <w:vAlign w:val="center"/>
          </w:tcPr>
          <w:p w14:paraId="1DB9BCA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79864F17"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3095270F" w14:textId="1D7B185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65082E1C" w14:textId="0D9AA5AA"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7A2F52A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9FABB68" w:rsidR="00F918DE" w:rsidRPr="00EA7027" w:rsidRDefault="00F918DE" w:rsidP="001B1E6E">
            <w:pPr>
              <w:pStyle w:val="TableHeading"/>
            </w:pPr>
            <w:r w:rsidRPr="00F1260C">
              <w:t>V10.11</w:t>
            </w:r>
          </w:p>
        </w:tc>
        <w:tc>
          <w:tcPr>
            <w:tcW w:w="5082" w:type="dxa"/>
            <w:shd w:val="clear" w:color="auto" w:fill="auto"/>
            <w:vAlign w:val="center"/>
          </w:tcPr>
          <w:p w14:paraId="3571A507" w14:textId="4E2FDBFE"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 xml:space="preserve">Verify that HTTP Strict Transport Security headers are included on all requests and for all subdomains, such as Strict-Transport-Security: max-age=15724800; </w:t>
            </w:r>
            <w:proofErr w:type="spellStart"/>
            <w:r w:rsidRPr="00F1260C">
              <w:t>includeSubdomains</w:t>
            </w:r>
            <w:proofErr w:type="spellEnd"/>
          </w:p>
        </w:tc>
        <w:tc>
          <w:tcPr>
            <w:tcW w:w="669" w:type="dxa"/>
            <w:shd w:val="clear" w:color="auto" w:fill="FFC000"/>
            <w:vAlign w:val="center"/>
          </w:tcPr>
          <w:p w14:paraId="63D4CFE3" w14:textId="2CB3C5FE"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92D050"/>
            <w:vAlign w:val="center"/>
          </w:tcPr>
          <w:p w14:paraId="76382934" w14:textId="07BF6A9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00B0F0"/>
            <w:vAlign w:val="center"/>
          </w:tcPr>
          <w:p w14:paraId="6391A5C0" w14:textId="55684DBC"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1024" w:type="dxa"/>
            <w:shd w:val="clear" w:color="auto" w:fill="E2EFD9" w:themeFill="accent6" w:themeFillTint="33"/>
          </w:tcPr>
          <w:p w14:paraId="6590AC4F" w14:textId="00D21732"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541E7F7E"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62F4600B" w:rsidR="00F918DE" w:rsidRPr="00EA7027" w:rsidRDefault="00F918DE" w:rsidP="001B1E6E">
            <w:pPr>
              <w:pStyle w:val="TableHeading"/>
            </w:pPr>
            <w:r w:rsidRPr="00F1260C">
              <w:lastRenderedPageBreak/>
              <w:t>V10.12</w:t>
            </w:r>
          </w:p>
        </w:tc>
        <w:tc>
          <w:tcPr>
            <w:tcW w:w="5082" w:type="dxa"/>
            <w:shd w:val="clear" w:color="auto" w:fill="auto"/>
            <w:vAlign w:val="center"/>
          </w:tcPr>
          <w:p w14:paraId="47B6F1A6" w14:textId="59C6B425" w:rsidR="00F918DE" w:rsidRPr="00EA7027" w:rsidRDefault="003657C8" w:rsidP="0006757A">
            <w:pPr>
              <w:pStyle w:val="TableBody"/>
              <w:cnfStyle w:val="000000000000" w:firstRow="0" w:lastRow="0" w:firstColumn="0" w:lastColumn="0" w:oddVBand="0" w:evenVBand="0" w:oddHBand="0" w:evenHBand="0" w:firstRowFirstColumn="0" w:firstRowLastColumn="0" w:lastRowFirstColumn="0" w:lastRowLastColumn="0"/>
            </w:pPr>
            <w:r w:rsidRPr="003657C8">
              <w:t>Verify that production website URL has been submitted to preloaded list of Strict Transport Security domains maintained by web browser vendors.</w:t>
            </w:r>
            <w:r>
              <w:t xml:space="preserve"> Please see the references below.</w:t>
            </w:r>
          </w:p>
        </w:tc>
        <w:tc>
          <w:tcPr>
            <w:tcW w:w="669" w:type="dxa"/>
            <w:shd w:val="clear" w:color="auto" w:fill="auto"/>
            <w:vAlign w:val="center"/>
          </w:tcPr>
          <w:p w14:paraId="50614160"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E15D21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6628E057" w14:textId="4E6B9445"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493367B6" w14:textId="16D081A1"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0BC6E53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541568FA" w:rsidR="00F918DE" w:rsidRPr="00EA7027" w:rsidRDefault="00F918DE" w:rsidP="001B1E6E">
            <w:pPr>
              <w:pStyle w:val="TableHeading"/>
            </w:pPr>
            <w:r w:rsidRPr="00F1260C">
              <w:t>V10.13</w:t>
            </w:r>
          </w:p>
        </w:tc>
        <w:tc>
          <w:tcPr>
            <w:tcW w:w="5082" w:type="dxa"/>
            <w:shd w:val="clear" w:color="auto" w:fill="auto"/>
            <w:vAlign w:val="center"/>
          </w:tcPr>
          <w:p w14:paraId="7C1C3EF6" w14:textId="457BA1A7"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Ensure forward secrecy ciphers are in use to mitigate passive attackers recording traffic.</w:t>
            </w:r>
          </w:p>
        </w:tc>
        <w:tc>
          <w:tcPr>
            <w:tcW w:w="669" w:type="dxa"/>
            <w:shd w:val="clear" w:color="auto" w:fill="FFC000"/>
            <w:vAlign w:val="center"/>
          </w:tcPr>
          <w:p w14:paraId="62A86B5C" w14:textId="4191A6A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722B9C55" w14:textId="6DB519E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0E196902" w14:textId="642A86A5"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7FDE3C94" w14:textId="5809B44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00F54E86"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85434BD" w14:textId="546916A3" w:rsidR="00F918DE" w:rsidRPr="00EA7027" w:rsidRDefault="00F918DE" w:rsidP="001B1E6E">
            <w:pPr>
              <w:pStyle w:val="TableHeading"/>
            </w:pPr>
            <w:r w:rsidRPr="00F1260C">
              <w:t>V10.14</w:t>
            </w:r>
          </w:p>
        </w:tc>
        <w:tc>
          <w:tcPr>
            <w:tcW w:w="5082" w:type="dxa"/>
            <w:shd w:val="clear" w:color="auto" w:fill="auto"/>
            <w:vAlign w:val="center"/>
          </w:tcPr>
          <w:p w14:paraId="017814A0" w14:textId="7F030782"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proper certification revocation, such as OSCP Stapling, is enabled and configured.</w:t>
            </w:r>
          </w:p>
        </w:tc>
        <w:tc>
          <w:tcPr>
            <w:tcW w:w="669" w:type="dxa"/>
            <w:shd w:val="clear" w:color="auto" w:fill="auto"/>
            <w:vAlign w:val="center"/>
          </w:tcPr>
          <w:p w14:paraId="76BBE90E"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21E8C15D" w14:textId="57AEB03E"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794ED4CA" w14:textId="4E7C602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60463893" w14:textId="07554B38"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0B523D" w:rsidRPr="00EA7027" w14:paraId="633C8F1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DD22C77" w14:textId="5E96408E" w:rsidR="000B523D" w:rsidRPr="00EA7027" w:rsidRDefault="000B523D" w:rsidP="001B1E6E">
            <w:pPr>
              <w:pStyle w:val="TableHeading"/>
            </w:pPr>
            <w:r w:rsidRPr="00F1260C">
              <w:t>V10.15</w:t>
            </w:r>
          </w:p>
        </w:tc>
        <w:tc>
          <w:tcPr>
            <w:tcW w:w="5082" w:type="dxa"/>
            <w:shd w:val="clear" w:color="auto" w:fill="auto"/>
            <w:vAlign w:val="center"/>
          </w:tcPr>
          <w:p w14:paraId="6300BD80" w14:textId="74017488"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only strong algorithms, ciphers, and protocols are used</w:t>
            </w:r>
            <w:r w:rsidR="00C45F4B">
              <w:t xml:space="preserve">, </w:t>
            </w:r>
            <w:r w:rsidR="00C40039">
              <w:t>t</w:t>
            </w:r>
            <w:r w:rsidR="00C40039" w:rsidRPr="00C40039">
              <w:t>hrough all the certificate hierarchy, including root and intermediary certificates of your selected certifying authority</w:t>
            </w:r>
            <w:r w:rsidR="00C40039">
              <w:t>.</w:t>
            </w:r>
          </w:p>
        </w:tc>
        <w:tc>
          <w:tcPr>
            <w:tcW w:w="669" w:type="dxa"/>
            <w:shd w:val="clear" w:color="auto" w:fill="FFC000"/>
            <w:vAlign w:val="center"/>
          </w:tcPr>
          <w:p w14:paraId="2E72CEDD" w14:textId="0BB2336D"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0576B554" w14:textId="63AC1CC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3616FE1B" w14:textId="148092F4"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2B1F1A31" w14:textId="165B6742"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73A220ED"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54AFFB0" w14:textId="39D8D6FD" w:rsidR="000B523D" w:rsidRPr="00EA7027" w:rsidRDefault="000B523D" w:rsidP="001B1E6E">
            <w:pPr>
              <w:pStyle w:val="TableHeading"/>
            </w:pPr>
            <w:r w:rsidRPr="00F1260C">
              <w:t>V10.16</w:t>
            </w:r>
          </w:p>
        </w:tc>
        <w:tc>
          <w:tcPr>
            <w:tcW w:w="5082" w:type="dxa"/>
            <w:shd w:val="clear" w:color="auto" w:fill="auto"/>
            <w:vAlign w:val="center"/>
          </w:tcPr>
          <w:p w14:paraId="493FC699" w14:textId="2A671D43"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TLS settings are in line with current leading practice, particularly as common configurations, ciphers, and algorithms become insecure.</w:t>
            </w:r>
          </w:p>
        </w:tc>
        <w:tc>
          <w:tcPr>
            <w:tcW w:w="669" w:type="dxa"/>
            <w:shd w:val="clear" w:color="auto" w:fill="auto"/>
            <w:vAlign w:val="center"/>
          </w:tcPr>
          <w:p w14:paraId="2EB2B63F"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1906607D" w14:textId="5CD7F6F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24B04778" w14:textId="239260A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19B298F1" w14:textId="03D17AA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084D388" w14:textId="77777777" w:rsidR="00F3761C" w:rsidRDefault="00F3761C" w:rsidP="00085FFB"/>
    <w:p w14:paraId="54116E21" w14:textId="77777777" w:rsidR="003C52FF" w:rsidRDefault="003C52FF" w:rsidP="003C52FF">
      <w:pPr>
        <w:pStyle w:val="Heading2"/>
      </w:pPr>
      <w:r>
        <w:t>References</w:t>
      </w:r>
    </w:p>
    <w:p w14:paraId="62A6FA03" w14:textId="77777777" w:rsidR="00424FB9" w:rsidRPr="000C536A" w:rsidRDefault="00424FB9" w:rsidP="003657C8">
      <w:pPr>
        <w:pStyle w:val="ListParagraph"/>
        <w:numPr>
          <w:ilvl w:val="0"/>
          <w:numId w:val="20"/>
        </w:numPr>
      </w:pPr>
      <w:r>
        <w:rPr>
          <w:b/>
        </w:rPr>
        <w:t xml:space="preserve">OWASP – TLS Cheat Sheet. </w:t>
      </w:r>
      <w:hyperlink r:id="rId28" w:history="1">
        <w:r w:rsidRPr="000C536A">
          <w:rPr>
            <w:rStyle w:val="Hyperlink"/>
          </w:rPr>
          <w:t>https://www.owasp.org/index.php/Transport_Layer_Protection_Cheat_Sheet</w:t>
        </w:r>
      </w:hyperlink>
      <w:r w:rsidRPr="000C536A">
        <w:t xml:space="preserve"> </w:t>
      </w:r>
    </w:p>
    <w:p w14:paraId="6EA0967D" w14:textId="5ED11413" w:rsidR="00085FFB" w:rsidRPr="00085FFB" w:rsidRDefault="00424FB9" w:rsidP="003657C8">
      <w:pPr>
        <w:pStyle w:val="ListParagraph"/>
        <w:numPr>
          <w:ilvl w:val="0"/>
          <w:numId w:val="20"/>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29" w:history="1">
        <w:r w:rsidR="00C2350A" w:rsidRPr="00157203">
          <w:rPr>
            <w:rStyle w:val="Hyperlink"/>
          </w:rPr>
          <w:t>https://wiki.mozilla.org/Security/Server_Side_TLS)</w:t>
        </w:r>
      </w:hyperlink>
      <w:r w:rsidR="00C2350A">
        <w:t>, generate known good configurations (</w:t>
      </w:r>
      <w:hyperlink r:id="rId30" w:history="1">
        <w:r w:rsidR="00C2350A" w:rsidRPr="00157203">
          <w:rPr>
            <w:rStyle w:val="Hyperlink"/>
          </w:rPr>
          <w:t>https://mozilla.github.io/server-side-tls/ssl-config-generator/</w:t>
        </w:r>
      </w:hyperlink>
      <w:r w:rsidR="00C2350A">
        <w:t xml:space="preserve">), and </w:t>
      </w:r>
      <w:r w:rsidR="00085FFB">
        <w:t xml:space="preserve">use known TLS evaluation tools, such as </w:t>
      </w:r>
      <w:proofErr w:type="spellStart"/>
      <w:r w:rsidR="00085FFB">
        <w:t>sslyze</w:t>
      </w:r>
      <w:proofErr w:type="spellEnd"/>
      <w:r w:rsidR="00085FFB">
        <w:t>, various vulnerability scanners or trusted TLS online assessment services to obtain a desired level of security.</w:t>
      </w:r>
      <w:r w:rsidR="00401AC6">
        <w:t xml:space="preserve"> In general, we see non-compliance for this section being the use of </w:t>
      </w:r>
      <w:proofErr w:type="spellStart"/>
      <w:r w:rsidR="00401AC6">
        <w:t>outdated</w:t>
      </w:r>
      <w:proofErr w:type="spellEnd"/>
      <w:r w:rsidR="00401AC6">
        <w:t xml:space="preserve"> or insecure ciphers and algorithms, the lack of perfect forward secrecy, </w:t>
      </w:r>
      <w:proofErr w:type="spellStart"/>
      <w:r w:rsidR="00401AC6">
        <w:t>outdated</w:t>
      </w:r>
      <w:proofErr w:type="spellEnd"/>
      <w:r w:rsidR="00401AC6">
        <w:t xml:space="preserve"> or insecure SSL protocols, </w:t>
      </w:r>
      <w:r w:rsidR="00653FC6">
        <w:t xml:space="preserve">weak preferred ciphers, </w:t>
      </w:r>
      <w:r w:rsidR="00401AC6">
        <w:t xml:space="preserve">and so on. </w:t>
      </w:r>
    </w:p>
    <w:p w14:paraId="2097EB38" w14:textId="18F056D2" w:rsidR="00647177" w:rsidRDefault="00647177" w:rsidP="003657C8">
      <w:pPr>
        <w:pStyle w:val="ListParagraph"/>
        <w:numPr>
          <w:ilvl w:val="0"/>
          <w:numId w:val="20"/>
        </w:numPr>
      </w:pPr>
      <w:r w:rsidRPr="00F3761C">
        <w:rPr>
          <w:b/>
        </w:rPr>
        <w:lastRenderedPageBreak/>
        <w:t>Certificate pinning</w:t>
      </w:r>
      <w:r>
        <w:t xml:space="preserve">. For more information please review </w:t>
      </w:r>
      <w:hyperlink r:id="rId31" w:history="1">
        <w:r w:rsidRPr="00157203">
          <w:rPr>
            <w:rStyle w:val="Hyperlink"/>
          </w:rPr>
          <w:t>https://tools.ietf.org/html/rfc7469</w:t>
        </w:r>
      </w:hyperlink>
      <w:r>
        <w:t xml:space="preserve">. The rationale behind certificate pinning for production and backup keys is business continuity - see </w:t>
      </w:r>
      <w:hyperlink r:id="rId32" w:history="1">
        <w:r w:rsidRPr="00157203">
          <w:rPr>
            <w:rStyle w:val="Hyperlink"/>
          </w:rPr>
          <w:t>https://noncombatant.org/2015/05/01/about-http-public-key-pinning/</w:t>
        </w:r>
      </w:hyperlink>
      <w:r>
        <w:t xml:space="preserve"> </w:t>
      </w:r>
    </w:p>
    <w:p w14:paraId="3BBAD5FC" w14:textId="7F277CCF" w:rsidR="003C52FF" w:rsidRPr="00DF702A" w:rsidRDefault="003657C8" w:rsidP="003657C8">
      <w:pPr>
        <w:pStyle w:val="ListParagraph"/>
        <w:numPr>
          <w:ilvl w:val="0"/>
          <w:numId w:val="20"/>
        </w:numPr>
      </w:pPr>
      <w:r w:rsidRPr="00F3761C">
        <w:rPr>
          <w:b/>
        </w:rPr>
        <w:t>Pre-loading HTTP Strict Transport Security</w:t>
      </w:r>
      <w:r w:rsidRPr="00F3761C">
        <w:rPr>
          <w:b/>
        </w:rPr>
        <w:br/>
      </w:r>
      <w:hyperlink r:id="rId33"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266" w:name="_Toc419822115"/>
      <w:r>
        <w:lastRenderedPageBreak/>
        <w:t xml:space="preserve">V11: </w:t>
      </w:r>
      <w:r w:rsidR="005D41AB">
        <w:t>HTTP s</w:t>
      </w:r>
      <w:r>
        <w:t xml:space="preserve">ecurity </w:t>
      </w:r>
      <w:r w:rsidR="00C801A4">
        <w:t>configuration v</w:t>
      </w:r>
      <w:r>
        <w:t xml:space="preserve">erification </w:t>
      </w:r>
      <w:r w:rsidR="00C801A4">
        <w:t>r</w:t>
      </w:r>
      <w:r>
        <w:t>equirements</w:t>
      </w:r>
      <w:bookmarkEnd w:id="266"/>
    </w:p>
    <w:p w14:paraId="1F94FB13" w14:textId="77777777" w:rsidR="003C52FF" w:rsidRDefault="003C52FF" w:rsidP="003C52FF">
      <w:pPr>
        <w:pStyle w:val="Heading2"/>
      </w:pPr>
      <w:bookmarkStart w:id="267" w:name="_Toc419822116"/>
      <w:r>
        <w:t>Control objective</w:t>
      </w:r>
    </w:p>
    <w:p w14:paraId="3170C1AC" w14:textId="77777777" w:rsidR="003C52FF" w:rsidRDefault="003C52FF" w:rsidP="003C52FF">
      <w:r>
        <w:t>TBA</w:t>
      </w:r>
    </w:p>
    <w:p w14:paraId="4DC2BF0C"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3C52FF" w:rsidRPr="00323A62" w14:paraId="098B2BA7" w14:textId="77777777" w:rsidTr="00F8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6C4B33">
            <w:pPr>
              <w:pStyle w:val="TableHeading"/>
              <w:rPr>
                <w:b/>
              </w:rPr>
            </w:pPr>
            <w:r w:rsidRPr="00323A62">
              <w:rPr>
                <w:b/>
              </w:rPr>
              <w:t>#</w:t>
            </w:r>
          </w:p>
        </w:tc>
        <w:tc>
          <w:tcPr>
            <w:tcW w:w="4363" w:type="dxa"/>
            <w:vAlign w:val="center"/>
          </w:tcPr>
          <w:p w14:paraId="71C1FD86" w14:textId="77777777" w:rsidR="003C52FF" w:rsidRPr="00323A62" w:rsidRDefault="003C52FF" w:rsidP="006C4B33">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6C4B33" w:rsidRPr="00EA7027" w14:paraId="1BBF0FBE"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F9C6471" w14:textId="172D2E20" w:rsidR="006C4B33" w:rsidRPr="00FF2F03" w:rsidRDefault="006C4B33" w:rsidP="006C4B33">
            <w:pPr>
              <w:pStyle w:val="TableHeading"/>
            </w:pPr>
            <w:r>
              <w:t>V11.1</w:t>
            </w:r>
          </w:p>
        </w:tc>
        <w:tc>
          <w:tcPr>
            <w:tcW w:w="4363" w:type="dxa"/>
            <w:shd w:val="clear" w:color="auto" w:fill="F2F2F2" w:themeFill="background1" w:themeFillShade="F2"/>
          </w:tcPr>
          <w:p w14:paraId="6DC6207C" w14:textId="77777777" w:rsidR="006C4B33" w:rsidRPr="00FF2F03" w:rsidRDefault="006C4B33"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4D9224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79056AC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FDEB587"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7DE6D67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16F4CF7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3B165A58" w14:textId="0B728C68" w:rsidR="00F86DEF" w:rsidRPr="00EA7027" w:rsidRDefault="00F86DEF" w:rsidP="006C4B33">
            <w:pPr>
              <w:pStyle w:val="TableHeading"/>
            </w:pPr>
            <w:r w:rsidRPr="00FF2F03">
              <w:t>V11.2</w:t>
            </w:r>
          </w:p>
        </w:tc>
        <w:tc>
          <w:tcPr>
            <w:tcW w:w="4363" w:type="dxa"/>
            <w:shd w:val="clear" w:color="auto" w:fill="auto"/>
          </w:tcPr>
          <w:p w14:paraId="6394B00B" w14:textId="44812F8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application accepts only a defined set of HTTP request methods, such as GET and POST are accepted, and unused methods (e.g. TRACE, PUT, DELETE) are explicitly blocked.</w:t>
            </w:r>
          </w:p>
        </w:tc>
        <w:tc>
          <w:tcPr>
            <w:tcW w:w="866" w:type="dxa"/>
            <w:shd w:val="clear" w:color="auto" w:fill="FFC000"/>
            <w:vAlign w:val="center"/>
          </w:tcPr>
          <w:p w14:paraId="5A327A2D" w14:textId="4C0EDA1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92D050"/>
            <w:vAlign w:val="center"/>
          </w:tcPr>
          <w:p w14:paraId="5D85E491" w14:textId="3F78E25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00B0F0"/>
            <w:vAlign w:val="center"/>
          </w:tcPr>
          <w:p w14:paraId="749E6ECE" w14:textId="71DA5BC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1139" w:type="dxa"/>
            <w:shd w:val="clear" w:color="auto" w:fill="auto"/>
            <w:vAlign w:val="center"/>
          </w:tcPr>
          <w:p w14:paraId="7D0DD6C2" w14:textId="5340D680" w:rsidR="00F86DEF" w:rsidRPr="00EA7027" w:rsidRDefault="00B02ECE"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86DEF" w:rsidRPr="00EA7027" w14:paraId="4784EF37"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8C87707" w14:textId="09148923" w:rsidR="00F86DEF" w:rsidRPr="00EA7027" w:rsidRDefault="00F86DEF" w:rsidP="006C4B33">
            <w:pPr>
              <w:pStyle w:val="TableHeading"/>
            </w:pPr>
            <w:r w:rsidRPr="00FF2F03">
              <w:t>V11.3</w:t>
            </w:r>
          </w:p>
        </w:tc>
        <w:tc>
          <w:tcPr>
            <w:tcW w:w="4363" w:type="dxa"/>
            <w:shd w:val="clear" w:color="auto" w:fill="auto"/>
          </w:tcPr>
          <w:p w14:paraId="4D8B1D1C" w14:textId="73DDB949"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every HTTP response contains a content type header specifying a safe character set (e.g., UTF-8, ISO 8859-1).</w:t>
            </w:r>
          </w:p>
        </w:tc>
        <w:tc>
          <w:tcPr>
            <w:tcW w:w="866" w:type="dxa"/>
            <w:shd w:val="clear" w:color="auto" w:fill="FFC000"/>
            <w:vAlign w:val="center"/>
          </w:tcPr>
          <w:p w14:paraId="6CE8A5A4" w14:textId="70D1E63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92D050"/>
            <w:vAlign w:val="center"/>
          </w:tcPr>
          <w:p w14:paraId="3427890D" w14:textId="1B8FAC86"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00B0F0"/>
            <w:vAlign w:val="center"/>
          </w:tcPr>
          <w:p w14:paraId="6BC196F4" w14:textId="60FEFB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1139" w:type="dxa"/>
            <w:shd w:val="clear" w:color="auto" w:fill="auto"/>
            <w:vAlign w:val="center"/>
          </w:tcPr>
          <w:p w14:paraId="7CC909AB" w14:textId="7971DB2A" w:rsidR="00F86DEF" w:rsidRPr="00EA7027" w:rsidRDefault="00B02ECE"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6C4B33" w:rsidRPr="00EA7027" w14:paraId="5C9AEDB3"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1AAB772" w14:textId="6E58AF7B" w:rsidR="006C4B33" w:rsidRPr="00FF2F03" w:rsidRDefault="006C4B33" w:rsidP="006C4B33">
            <w:pPr>
              <w:pStyle w:val="TableHeading"/>
            </w:pPr>
            <w:r>
              <w:t>V11.4</w:t>
            </w:r>
          </w:p>
        </w:tc>
        <w:tc>
          <w:tcPr>
            <w:tcW w:w="4363" w:type="dxa"/>
            <w:shd w:val="clear" w:color="auto" w:fill="F2F2F2" w:themeFill="background1" w:themeFillShade="F2"/>
          </w:tcPr>
          <w:p w14:paraId="5D4C41CA" w14:textId="493327B8" w:rsidR="006C4B33" w:rsidRPr="00FF2F03" w:rsidRDefault="006C4B33" w:rsidP="006C4B33">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shd w:val="clear" w:color="auto" w:fill="F2F2F2" w:themeFill="background1" w:themeFillShade="F2"/>
            <w:vAlign w:val="center"/>
          </w:tcPr>
          <w:p w14:paraId="5184D71F"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03D99F3"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47E961"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0FD0E983" w14:textId="4A878F5E"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6C4B33" w:rsidRPr="00EA7027" w14:paraId="285F62A9"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E9DE530" w14:textId="5B50E377" w:rsidR="006C4B33" w:rsidRPr="00FF2F03" w:rsidRDefault="006C4B33" w:rsidP="006C4B33">
            <w:pPr>
              <w:pStyle w:val="TableHeading"/>
            </w:pPr>
            <w:r>
              <w:t>V11.5</w:t>
            </w:r>
          </w:p>
        </w:tc>
        <w:tc>
          <w:tcPr>
            <w:tcW w:w="4363" w:type="dxa"/>
            <w:shd w:val="clear" w:color="auto" w:fill="F2F2F2" w:themeFill="background1" w:themeFillShade="F2"/>
          </w:tcPr>
          <w:p w14:paraId="4A6E3143" w14:textId="2D9A1087" w:rsidR="006C4B33" w:rsidRPr="00FF2F03" w:rsidRDefault="006C4B33" w:rsidP="006C4B33">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0064B47B"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26C7DB2"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071ED32F"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449878CE" w14:textId="0A78E1F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918DE" w:rsidRPr="00EA7027" w14:paraId="5E45845E"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1D9E1D4" w14:textId="19CFF6D1" w:rsidR="00F86DEF" w:rsidRPr="00EA7027" w:rsidRDefault="00F86DEF" w:rsidP="006C4B33">
            <w:pPr>
              <w:pStyle w:val="TableHeading"/>
            </w:pPr>
            <w:r w:rsidRPr="00FF2F03">
              <w:t>V11.6</w:t>
            </w:r>
          </w:p>
        </w:tc>
        <w:tc>
          <w:tcPr>
            <w:tcW w:w="4363" w:type="dxa"/>
            <w:shd w:val="clear" w:color="auto" w:fill="F2F2F2" w:themeFill="background1" w:themeFillShade="F2"/>
          </w:tcPr>
          <w:p w14:paraId="2EB95B7B" w14:textId="0E8F785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17F752E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334960"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8928DDC"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95934A6" w14:textId="66A78D84"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918DE" w:rsidRPr="00EA7027" w14:paraId="2ADD41A6"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95748F5" w14:textId="7A99DA72" w:rsidR="00F86DEF" w:rsidRPr="00FF2F03" w:rsidRDefault="00F86DEF" w:rsidP="00F86DEF">
            <w:pPr>
              <w:pStyle w:val="TableHeading"/>
            </w:pPr>
            <w:r>
              <w:t>V11.7</w:t>
            </w:r>
          </w:p>
        </w:tc>
        <w:tc>
          <w:tcPr>
            <w:tcW w:w="4363" w:type="dxa"/>
            <w:shd w:val="clear" w:color="auto" w:fill="F2F2F2" w:themeFill="background1" w:themeFillShade="F2"/>
          </w:tcPr>
          <w:p w14:paraId="44969B79" w14:textId="77777777" w:rsidR="00F86DEF" w:rsidRPr="00FF2F03" w:rsidRDefault="00F86DEF"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0D73AD6"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BF90154"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AB4C85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6476566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33E33F5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2BF3EF9A" w14:textId="5D504EF6" w:rsidR="00F86DEF" w:rsidRPr="00EA7027" w:rsidRDefault="00F86DEF" w:rsidP="006C4B33">
            <w:pPr>
              <w:pStyle w:val="TableHeading"/>
            </w:pPr>
            <w:r w:rsidRPr="00FF2F03">
              <w:t>V11.8</w:t>
            </w:r>
          </w:p>
        </w:tc>
        <w:tc>
          <w:tcPr>
            <w:tcW w:w="4363" w:type="dxa"/>
            <w:shd w:val="clear" w:color="auto" w:fill="F2F2F2" w:themeFill="background1" w:themeFillShade="F2"/>
          </w:tcPr>
          <w:p w14:paraId="483BBE89" w14:textId="2259B5FE"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37097492"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0C9E6F9"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5CAEA17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27454BA" w14:textId="44ECDC4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86DEF" w:rsidRPr="00EA7027" w14:paraId="609F2E05" w14:textId="77777777" w:rsidTr="00F918DE">
        <w:trPr>
          <w:cnfStyle w:val="000000100000" w:firstRow="0" w:lastRow="0" w:firstColumn="0" w:lastColumn="0" w:oddVBand="0" w:evenVBand="0" w:oddHBand="1" w:evenHBand="0" w:firstRowFirstColumn="0" w:firstRowLastColumn="0" w:lastRowFirstColumn="0" w:lastRowLastColumn="0"/>
          <w:cantSplit/>
          <w:trHeight w:val="996"/>
        </w:trPr>
        <w:tc>
          <w:tcPr>
            <w:cnfStyle w:val="001000000000" w:firstRow="0" w:lastRow="0" w:firstColumn="1" w:lastColumn="0" w:oddVBand="0" w:evenVBand="0" w:oddHBand="0" w:evenHBand="0" w:firstRowFirstColumn="0" w:firstRowLastColumn="0" w:lastRowFirstColumn="0" w:lastRowLastColumn="0"/>
            <w:tcW w:w="910" w:type="dxa"/>
          </w:tcPr>
          <w:p w14:paraId="30027375" w14:textId="21B44518" w:rsidR="00F86DEF" w:rsidRPr="00EA7027" w:rsidRDefault="00F86DEF" w:rsidP="006C4B33">
            <w:pPr>
              <w:pStyle w:val="TableHeading"/>
            </w:pPr>
            <w:r w:rsidRPr="00FF2F03">
              <w:t>V11.9</w:t>
            </w:r>
          </w:p>
        </w:tc>
        <w:tc>
          <w:tcPr>
            <w:tcW w:w="4363" w:type="dxa"/>
            <w:shd w:val="clear" w:color="auto" w:fill="auto"/>
          </w:tcPr>
          <w:p w14:paraId="69140A78" w14:textId="1BCB6E48"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 xml:space="preserve">Verify that HTTP headers added by a trusted proxy or SSO devices, such as a bearer token, are authenticated by the application. </w:t>
            </w:r>
          </w:p>
        </w:tc>
        <w:tc>
          <w:tcPr>
            <w:tcW w:w="866" w:type="dxa"/>
            <w:shd w:val="clear" w:color="auto" w:fill="auto"/>
            <w:vAlign w:val="center"/>
          </w:tcPr>
          <w:p w14:paraId="40E29BEC"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0849004" w14:textId="27FFB7F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0895B6C8" w14:textId="5F58E62E"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7291DB83" w14:textId="47F4F89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6C735536"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5B5525A" w14:textId="5A228BCE" w:rsidR="00F86DEF" w:rsidRPr="00EA7027" w:rsidRDefault="00F86DEF" w:rsidP="006C4B33">
            <w:pPr>
              <w:pStyle w:val="TableHeading"/>
            </w:pPr>
            <w:r w:rsidRPr="00FF2F03">
              <w:t>V11.10</w:t>
            </w:r>
          </w:p>
        </w:tc>
        <w:tc>
          <w:tcPr>
            <w:tcW w:w="4363" w:type="dxa"/>
            <w:shd w:val="clear" w:color="auto" w:fill="auto"/>
          </w:tcPr>
          <w:p w14:paraId="28252D0D" w14:textId="7A5A52A5"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 xml:space="preserve">Verify that the HTTP header, X-Frame-Options is in use for sites where content should not be viewed in a 3rd-party X-Frame. A common middle ground is to send </w:t>
            </w:r>
            <w:proofErr w:type="gramStart"/>
            <w:r w:rsidRPr="00FF2F03">
              <w:t>SAMEORIGIN,</w:t>
            </w:r>
            <w:proofErr w:type="gramEnd"/>
            <w:r w:rsidRPr="00FF2F03">
              <w:t xml:space="preserve"> meaning only websites of the same origin may frame it.</w:t>
            </w:r>
          </w:p>
        </w:tc>
        <w:tc>
          <w:tcPr>
            <w:tcW w:w="866" w:type="dxa"/>
            <w:shd w:val="clear" w:color="auto" w:fill="auto"/>
            <w:vAlign w:val="center"/>
          </w:tcPr>
          <w:p w14:paraId="353E03D8"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726512F" w14:textId="36C32CC6"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866" w:type="dxa"/>
            <w:shd w:val="clear" w:color="auto" w:fill="00B0F0"/>
            <w:vAlign w:val="center"/>
          </w:tcPr>
          <w:p w14:paraId="04053824" w14:textId="7850639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1139" w:type="dxa"/>
            <w:shd w:val="clear" w:color="auto" w:fill="auto"/>
            <w:vAlign w:val="center"/>
          </w:tcPr>
          <w:p w14:paraId="57477C2B" w14:textId="6582A4DB"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F86DEF" w:rsidRPr="00EA7027" w14:paraId="2C8D8065"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F98DF6C" w14:textId="585D02CA" w:rsidR="00F86DEF" w:rsidRPr="00EA7027" w:rsidRDefault="00F86DEF" w:rsidP="006C4B33">
            <w:pPr>
              <w:pStyle w:val="TableHeading"/>
            </w:pPr>
            <w:r w:rsidRPr="00FF2F03">
              <w:t>V11.12</w:t>
            </w:r>
          </w:p>
        </w:tc>
        <w:tc>
          <w:tcPr>
            <w:tcW w:w="4363" w:type="dxa"/>
            <w:shd w:val="clear" w:color="auto" w:fill="auto"/>
          </w:tcPr>
          <w:p w14:paraId="46BFEDCD" w14:textId="0340EE81"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the HTTP headers or any part of the HTTP response do not expose detailed version information of system components.</w:t>
            </w:r>
          </w:p>
        </w:tc>
        <w:tc>
          <w:tcPr>
            <w:tcW w:w="866" w:type="dxa"/>
            <w:shd w:val="clear" w:color="auto" w:fill="auto"/>
            <w:vAlign w:val="center"/>
          </w:tcPr>
          <w:p w14:paraId="4C12BAD2"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595F2F8" w14:textId="3114B6C5"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6496BE0D" w14:textId="4A946262"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0605EE24" w14:textId="7B5E439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4AFAE675" w14:textId="77777777" w:rsidTr="00AF782E">
        <w:trPr>
          <w:cantSplit/>
        </w:trPr>
        <w:tc>
          <w:tcPr>
            <w:cnfStyle w:val="001000000000" w:firstRow="0" w:lastRow="0" w:firstColumn="1" w:lastColumn="0" w:oddVBand="0" w:evenVBand="0" w:oddHBand="0" w:evenHBand="0" w:firstRowFirstColumn="0" w:firstRowLastColumn="0" w:lastRowFirstColumn="0" w:lastRowLastColumn="0"/>
            <w:tcW w:w="910" w:type="dxa"/>
          </w:tcPr>
          <w:p w14:paraId="4B8367B3" w14:textId="6ECA124D" w:rsidR="00F86DEF" w:rsidRPr="00EA7027" w:rsidRDefault="00F86DEF" w:rsidP="006C4B33">
            <w:pPr>
              <w:pStyle w:val="TableHeading"/>
            </w:pPr>
            <w:r w:rsidRPr="00FF2F03">
              <w:t>V11.13</w:t>
            </w:r>
          </w:p>
        </w:tc>
        <w:tc>
          <w:tcPr>
            <w:tcW w:w="4363" w:type="dxa"/>
            <w:shd w:val="clear" w:color="auto" w:fill="auto"/>
          </w:tcPr>
          <w:p w14:paraId="0B2E2309" w14:textId="6604CE57" w:rsidR="00F86DEF" w:rsidRPr="00EA7027" w:rsidRDefault="005F0F5A" w:rsidP="005F0F5A">
            <w:pPr>
              <w:pStyle w:val="TableBody"/>
              <w:cnfStyle w:val="000000000000" w:firstRow="0" w:lastRow="0" w:firstColumn="0" w:lastColumn="0" w:oddVBand="0" w:evenVBand="0" w:oddHBand="0" w:evenHBand="0" w:firstRowFirstColumn="0" w:firstRowLastColumn="0" w:lastRowFirstColumn="0" w:lastRowLastColumn="0"/>
            </w:pPr>
            <w:r>
              <w:t xml:space="preserve">Verify that all API responses contain X-Content-Type-Options: </w:t>
            </w:r>
            <w:proofErr w:type="spellStart"/>
            <w:r>
              <w:t>nosniff</w:t>
            </w:r>
            <w:proofErr w:type="spellEnd"/>
            <w:r>
              <w:t xml:space="preserve"> and Content-Disposition: attachment</w:t>
            </w:r>
            <w:proofErr w:type="gramStart"/>
            <w:r>
              <w:t>;</w:t>
            </w:r>
            <w:proofErr w:type="gramEnd"/>
            <w:r>
              <w:t xml:space="preserve"> filename="</w:t>
            </w:r>
            <w:proofErr w:type="spellStart"/>
            <w:r>
              <w:t>api.json</w:t>
            </w:r>
            <w:proofErr w:type="spellEnd"/>
            <w:r>
              <w:t>" (or other appropriate file name for the content type).</w:t>
            </w:r>
          </w:p>
        </w:tc>
        <w:tc>
          <w:tcPr>
            <w:tcW w:w="866" w:type="dxa"/>
            <w:shd w:val="clear" w:color="auto" w:fill="FFC000"/>
            <w:vAlign w:val="center"/>
          </w:tcPr>
          <w:p w14:paraId="0402BE0E" w14:textId="6E5C5818"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92D050"/>
            <w:vAlign w:val="center"/>
          </w:tcPr>
          <w:p w14:paraId="7841D1E2" w14:textId="5F9CFDCC"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00B0F0"/>
            <w:vAlign w:val="center"/>
          </w:tcPr>
          <w:p w14:paraId="101DD127" w14:textId="293AD090"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1139" w:type="dxa"/>
            <w:shd w:val="clear" w:color="auto" w:fill="E2EFD9" w:themeFill="accent6" w:themeFillTint="33"/>
            <w:vAlign w:val="center"/>
          </w:tcPr>
          <w:p w14:paraId="62ED76FE" w14:textId="1BF2589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bookmarkStart w:id="268" w:name="_GoBack"/>
        <w:bookmarkEnd w:id="268"/>
      </w:tr>
    </w:tbl>
    <w:p w14:paraId="4CE996C0" w14:textId="77777777" w:rsidR="005F0F5A" w:rsidRDefault="005F0F5A" w:rsidP="005F0F5A"/>
    <w:p w14:paraId="7654C30B" w14:textId="77777777" w:rsidR="003C52FF" w:rsidRDefault="003C52FF" w:rsidP="003C52FF">
      <w:pPr>
        <w:pStyle w:val="Heading2"/>
      </w:pPr>
      <w:r>
        <w:t>References</w:t>
      </w:r>
    </w:p>
    <w:p w14:paraId="2CCB8644" w14:textId="3C8227DF" w:rsidR="003C52FF" w:rsidRPr="00DF702A" w:rsidRDefault="0074381E" w:rsidP="0074381E">
      <w:pPr>
        <w:pStyle w:val="ListParagraph"/>
        <w:numPr>
          <w:ilvl w:val="0"/>
          <w:numId w:val="21"/>
        </w:numPr>
      </w:pPr>
      <w:r>
        <w:t xml:space="preserve">Adding Content-Disposition to API responses helps prevent many attacks based on misunderstanding on the MIME type between client and server, and the "filename" option specifically helps prevent Reflected File Download attacks. </w:t>
      </w:r>
      <w:r>
        <w:br/>
      </w:r>
      <w:hyperlink r:id="rId34" w:history="1">
        <w:r w:rsidR="005F0F5A" w:rsidRPr="00157203">
          <w:rPr>
            <w:rStyle w:val="Hyperlink"/>
          </w:rPr>
          <w:t>https://www.blackhat.com/docs/eu-14/materials/eu-14-Hafif-Reflected-File-Download-A-New-Web-Attack-Vector.pdf</w:t>
        </w:r>
      </w:hyperlink>
      <w:r w:rsidR="005F0F5A">
        <w:t xml:space="preserve"> </w:t>
      </w:r>
    </w:p>
    <w:p w14:paraId="1F117600" w14:textId="5911864A" w:rsidR="008C0ECE" w:rsidRDefault="008C0ECE" w:rsidP="00BD5F80">
      <w:pPr>
        <w:pStyle w:val="Heading1"/>
      </w:pPr>
      <w:r>
        <w:lastRenderedPageBreak/>
        <w:t>V12: Security configuration verification requirements</w:t>
      </w:r>
    </w:p>
    <w:p w14:paraId="5C472D0E" w14:textId="3BFBA561" w:rsidR="008C0ECE" w:rsidRDefault="008C0ECE" w:rsidP="008C0ECE">
      <w:r>
        <w:t xml:space="preserve">This section was incorporated into V11 in Application Security Verification Standard 2.0. </w:t>
      </w:r>
    </w:p>
    <w:p w14:paraId="42A89965" w14:textId="77777777" w:rsidR="008C0ECE" w:rsidRPr="008C0ECE" w:rsidRDefault="008C0ECE" w:rsidP="008C0ECE"/>
    <w:p w14:paraId="568A0935" w14:textId="7BE89A17" w:rsidR="00DF702A" w:rsidRDefault="00DF702A" w:rsidP="00BD5F80">
      <w:pPr>
        <w:pStyle w:val="Heading1"/>
      </w:pPr>
      <w:r>
        <w:lastRenderedPageBreak/>
        <w:t xml:space="preserve">V13: Malicious </w:t>
      </w:r>
      <w:r w:rsidR="00C801A4">
        <w:t>c</w:t>
      </w:r>
      <w:r>
        <w:t xml:space="preserve">ontrols </w:t>
      </w:r>
      <w:r w:rsidR="00C801A4">
        <w:t>v</w:t>
      </w:r>
      <w:r>
        <w:t xml:space="preserve">erification </w:t>
      </w:r>
      <w:r w:rsidR="00C801A4">
        <w:t>r</w:t>
      </w:r>
      <w:r>
        <w:t>equirements</w:t>
      </w:r>
      <w:bookmarkEnd w:id="267"/>
    </w:p>
    <w:p w14:paraId="172EB6F0" w14:textId="77777777" w:rsidR="003C52FF" w:rsidRDefault="003C52FF" w:rsidP="003C52FF">
      <w:pPr>
        <w:pStyle w:val="Heading2"/>
      </w:pPr>
      <w:bookmarkStart w:id="269" w:name="_Toc419822117"/>
      <w:r>
        <w:t>Control objective</w:t>
      </w:r>
    </w:p>
    <w:p w14:paraId="762CE1C3" w14:textId="77777777" w:rsidR="003C52FF" w:rsidRDefault="003C52FF" w:rsidP="003C52FF">
      <w:r>
        <w:t>TBA</w:t>
      </w:r>
    </w:p>
    <w:p w14:paraId="32DDE81B" w14:textId="77777777" w:rsidR="003C52FF" w:rsidRDefault="003C52FF" w:rsidP="003C52FF">
      <w:pPr>
        <w:pStyle w:val="Heading2"/>
      </w:pPr>
      <w:r>
        <w:t>Requirements</w:t>
      </w:r>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
        <w:gridCol w:w="4473"/>
        <w:gridCol w:w="888"/>
        <w:gridCol w:w="888"/>
        <w:gridCol w:w="888"/>
        <w:gridCol w:w="1167"/>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B02ECE" w:rsidRPr="00B02ECE" w14:paraId="50C9CCA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3F8CFE09" w:rsidR="00B02ECE" w:rsidRPr="00AC463C" w:rsidRDefault="00B02ECE" w:rsidP="00AC463C">
            <w:pPr>
              <w:pStyle w:val="TableHeading"/>
            </w:pPr>
            <w:r w:rsidRPr="00AC463C">
              <w:t>V13.1</w:t>
            </w:r>
          </w:p>
        </w:tc>
        <w:tc>
          <w:tcPr>
            <w:tcW w:w="4368" w:type="dxa"/>
            <w:shd w:val="clear" w:color="auto" w:fill="EDEDED" w:themeFill="accent3" w:themeFillTint="33"/>
            <w:vAlign w:val="center"/>
          </w:tcPr>
          <w:p w14:paraId="6A45A59E" w14:textId="6CDF91EB"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0CEF9F0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29C4122"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F7B85D3" w14:textId="57EDCEB1"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3DF582"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085E6BDC" w:rsidR="00B02ECE" w:rsidRPr="00AC463C" w:rsidRDefault="00B02ECE" w:rsidP="00AC463C">
            <w:pPr>
              <w:pStyle w:val="TableHeading"/>
            </w:pPr>
            <w:r w:rsidRPr="00AC463C">
              <w:t>V13.2</w:t>
            </w:r>
          </w:p>
        </w:tc>
        <w:tc>
          <w:tcPr>
            <w:tcW w:w="4368" w:type="dxa"/>
            <w:vAlign w:val="center"/>
          </w:tcPr>
          <w:p w14:paraId="20952637" w14:textId="51A4D96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14E7C39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8F00B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4B1B9C09" w14:textId="3C34B8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3592709F"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00802D" w14:textId="5CF16B57" w:rsidR="00B02ECE" w:rsidRPr="00AC463C" w:rsidRDefault="00B02ECE" w:rsidP="00AC463C">
            <w:pPr>
              <w:pStyle w:val="TableHeading"/>
            </w:pPr>
            <w:r w:rsidRPr="00AC463C">
              <w:t>V13.3</w:t>
            </w:r>
          </w:p>
        </w:tc>
        <w:tc>
          <w:tcPr>
            <w:tcW w:w="4368" w:type="dxa"/>
            <w:shd w:val="clear" w:color="auto" w:fill="EDEDED" w:themeFill="accent3" w:themeFillTint="33"/>
            <w:vAlign w:val="center"/>
          </w:tcPr>
          <w:p w14:paraId="2742133E" w14:textId="4C3ECC8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CE903A5"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023DADC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340872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2D8DD789" w14:textId="2038D0C0"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39C7681"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F75309" w14:textId="567E38AE" w:rsidR="00B02ECE" w:rsidRPr="00AC463C" w:rsidRDefault="00B02ECE" w:rsidP="00AC463C">
            <w:pPr>
              <w:pStyle w:val="TableHeading"/>
            </w:pPr>
            <w:r w:rsidRPr="00AC463C">
              <w:t>V13.4</w:t>
            </w:r>
          </w:p>
        </w:tc>
        <w:tc>
          <w:tcPr>
            <w:tcW w:w="4368" w:type="dxa"/>
            <w:vAlign w:val="center"/>
          </w:tcPr>
          <w:p w14:paraId="243960DB" w14:textId="138C169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456A3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08330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79A1066"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C73DAC5" w14:textId="004BCBDE"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22F803D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47B22E2" w14:textId="1FDB7502" w:rsidR="00B02ECE" w:rsidRPr="00AC463C" w:rsidRDefault="00B02ECE" w:rsidP="00AC463C">
            <w:pPr>
              <w:pStyle w:val="TableHeading"/>
            </w:pPr>
            <w:r w:rsidRPr="00AC463C">
              <w:t>V13.5</w:t>
            </w:r>
          </w:p>
        </w:tc>
        <w:tc>
          <w:tcPr>
            <w:tcW w:w="4368" w:type="dxa"/>
            <w:shd w:val="clear" w:color="auto" w:fill="EDEDED" w:themeFill="accent3" w:themeFillTint="33"/>
            <w:vAlign w:val="center"/>
          </w:tcPr>
          <w:p w14:paraId="72F600C7" w14:textId="754EDD4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6288D9D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3719D73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7561FEB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B76ADD8" w14:textId="6D8B769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3B61CD9E"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FB76CA7" w14:textId="3451AD77" w:rsidR="00B02ECE" w:rsidRPr="00AC463C" w:rsidRDefault="00B02ECE" w:rsidP="00AC463C">
            <w:pPr>
              <w:pStyle w:val="TableHeading"/>
            </w:pPr>
            <w:r w:rsidRPr="00AC463C">
              <w:t>V13.6</w:t>
            </w:r>
          </w:p>
        </w:tc>
        <w:tc>
          <w:tcPr>
            <w:tcW w:w="4368" w:type="dxa"/>
            <w:vAlign w:val="center"/>
          </w:tcPr>
          <w:p w14:paraId="5AD00295" w14:textId="595838C9"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78FFE5A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C19CAC7"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5484F40E"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B93AD08" w14:textId="28875DF9"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7BA675D5"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21A0BB4" w14:textId="735736C2" w:rsidR="00B02ECE" w:rsidRPr="00AC463C" w:rsidRDefault="00B02ECE" w:rsidP="00AC463C">
            <w:pPr>
              <w:pStyle w:val="TableHeading"/>
            </w:pPr>
            <w:r w:rsidRPr="00AC463C">
              <w:t>V13.7</w:t>
            </w:r>
          </w:p>
        </w:tc>
        <w:tc>
          <w:tcPr>
            <w:tcW w:w="4368" w:type="dxa"/>
            <w:shd w:val="clear" w:color="auto" w:fill="EDEDED" w:themeFill="accent3" w:themeFillTint="33"/>
            <w:vAlign w:val="center"/>
          </w:tcPr>
          <w:p w14:paraId="2C3FC20C" w14:textId="110BD87A"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5040F0B"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27C1D3D1"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1E7C2F4"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32EF62A" w14:textId="0E7C8362"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11D58F9"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C035EA5" w14:textId="7098E13D" w:rsidR="00B02ECE" w:rsidRPr="00AC463C" w:rsidRDefault="00B02ECE" w:rsidP="00AC463C">
            <w:pPr>
              <w:pStyle w:val="TableHeading"/>
            </w:pPr>
            <w:r w:rsidRPr="00AC463C">
              <w:t>V13.8</w:t>
            </w:r>
          </w:p>
        </w:tc>
        <w:tc>
          <w:tcPr>
            <w:tcW w:w="4368" w:type="dxa"/>
            <w:vAlign w:val="center"/>
          </w:tcPr>
          <w:p w14:paraId="6852B9EE" w14:textId="11731D4F"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B3BF12"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32B5E6B0"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75FBCE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7EDF21B7" w14:textId="083808C3"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B02ECE" w14:paraId="215D36DA"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DEB2D15" w14:textId="5FB20965" w:rsidR="00B02ECE" w:rsidRPr="00AC463C" w:rsidRDefault="00B02ECE" w:rsidP="00AC463C">
            <w:pPr>
              <w:pStyle w:val="TableHeading"/>
            </w:pPr>
            <w:r w:rsidRPr="00AC463C">
              <w:t>V13.9</w:t>
            </w:r>
          </w:p>
        </w:tc>
        <w:tc>
          <w:tcPr>
            <w:tcW w:w="4368" w:type="dxa"/>
            <w:shd w:val="clear" w:color="auto" w:fill="EDEDED" w:themeFill="accent3" w:themeFillTint="33"/>
            <w:vAlign w:val="center"/>
          </w:tcPr>
          <w:p w14:paraId="722D7CA8" w14:textId="74F898B7"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561426F3"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E27241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EA0BB8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17473231" w14:textId="000792D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04CFA49F"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00E13C1" w14:textId="673E6346" w:rsidR="00B02ECE" w:rsidRPr="00AC463C" w:rsidRDefault="00B02ECE" w:rsidP="00AC463C">
            <w:pPr>
              <w:pStyle w:val="TableHeading"/>
            </w:pPr>
            <w:r w:rsidRPr="00AC463C">
              <w:t>V13.10</w:t>
            </w:r>
          </w:p>
        </w:tc>
        <w:tc>
          <w:tcPr>
            <w:tcW w:w="4368" w:type="dxa"/>
            <w:shd w:val="clear" w:color="auto" w:fill="auto"/>
            <w:vAlign w:val="center"/>
          </w:tcPr>
          <w:p w14:paraId="07187C54" w14:textId="5F735BD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all malicious activity is adequately sandboxed, containerized or isolated to delay and deter attackers from attacking other applications.</w:t>
            </w:r>
          </w:p>
        </w:tc>
        <w:tc>
          <w:tcPr>
            <w:tcW w:w="867" w:type="dxa"/>
            <w:shd w:val="clear" w:color="auto" w:fill="auto"/>
            <w:vAlign w:val="center"/>
          </w:tcPr>
          <w:p w14:paraId="5166523F"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5D6E096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616BE8C5" w14:textId="46E2A43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auto"/>
            <w:vAlign w:val="center"/>
          </w:tcPr>
          <w:p w14:paraId="03CDAF6D" w14:textId="433D16F9" w:rsidR="00B02ECE" w:rsidRPr="00AC463C" w:rsidRDefault="00F918D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2</w:t>
            </w:r>
            <w:r w:rsidR="00B02ECE" w:rsidRPr="00AC463C">
              <w:t>.0</w:t>
            </w:r>
          </w:p>
        </w:tc>
      </w:tr>
      <w:tr w:rsidR="00AC463C" w:rsidRPr="00B02ECE" w14:paraId="519CD946"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2CEB07D5" w14:textId="1E69D043" w:rsidR="00AC463C" w:rsidRPr="00AC463C" w:rsidRDefault="00AC463C" w:rsidP="00AC463C">
            <w:pPr>
              <w:pStyle w:val="TableHeading"/>
            </w:pPr>
            <w:r w:rsidRPr="00AC463C">
              <w:t>V13.11</w:t>
            </w:r>
          </w:p>
        </w:tc>
        <w:tc>
          <w:tcPr>
            <w:tcW w:w="4368" w:type="dxa"/>
            <w:shd w:val="clear" w:color="auto" w:fill="EDEDED" w:themeFill="accent3" w:themeFillTint="33"/>
            <w:vAlign w:val="center"/>
          </w:tcPr>
          <w:p w14:paraId="4F984654" w14:textId="6D25EDB9" w:rsidR="00AC463C" w:rsidRPr="00AC463C" w:rsidRDefault="00AC463C"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1FCED717"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D1E4746"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6DA131ED"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5C0547B5" w14:textId="50048458"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5DA4A6"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bottom w:val="none" w:sz="0" w:space="0" w:color="auto"/>
            </w:tcBorders>
            <w:vAlign w:val="center"/>
          </w:tcPr>
          <w:p w14:paraId="09482933" w14:textId="04CD3DD2" w:rsidR="00B02ECE" w:rsidRPr="00AC463C" w:rsidRDefault="00B02ECE" w:rsidP="00AC463C">
            <w:pPr>
              <w:pStyle w:val="TableHeading"/>
            </w:pPr>
            <w:r w:rsidRPr="00AC463C">
              <w:t>V13.12</w:t>
            </w:r>
          </w:p>
        </w:tc>
        <w:tc>
          <w:tcPr>
            <w:tcW w:w="4368" w:type="dxa"/>
            <w:shd w:val="clear" w:color="auto" w:fill="auto"/>
            <w:vAlign w:val="center"/>
          </w:tcPr>
          <w:p w14:paraId="30614A0B" w14:textId="1C8D124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that a code review looks for malicious code, back doors, Easter eggs, and logic flaws.</w:t>
            </w:r>
          </w:p>
        </w:tc>
        <w:tc>
          <w:tcPr>
            <w:tcW w:w="867" w:type="dxa"/>
            <w:shd w:val="clear" w:color="auto" w:fill="auto"/>
            <w:vAlign w:val="center"/>
          </w:tcPr>
          <w:p w14:paraId="1F624A8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8D228A3"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516DB7E6" w14:textId="2EDB66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E2EFD9" w:themeFill="accent6" w:themeFillTint="33"/>
            <w:vAlign w:val="center"/>
          </w:tcPr>
          <w:p w14:paraId="7934E5B7" w14:textId="2BD3ACB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bl>
    <w:p w14:paraId="158F3F05" w14:textId="77777777" w:rsidR="003C52FF" w:rsidRDefault="003C52FF" w:rsidP="003C52FF">
      <w:pPr>
        <w:pStyle w:val="Heading2"/>
      </w:pPr>
      <w:r>
        <w:t>References</w:t>
      </w:r>
    </w:p>
    <w:p w14:paraId="337160A2" w14:textId="77777777" w:rsidR="003C52FF" w:rsidRPr="00DF702A" w:rsidRDefault="003C52FF" w:rsidP="003C52FF">
      <w:r>
        <w:t>TBA</w:t>
      </w:r>
    </w:p>
    <w:p w14:paraId="40045BF2" w14:textId="0EBB6549" w:rsidR="008C0ECE" w:rsidRDefault="008C0ECE" w:rsidP="00BD5F80">
      <w:pPr>
        <w:pStyle w:val="Heading1"/>
      </w:pPr>
      <w:r>
        <w:lastRenderedPageBreak/>
        <w:t>V14: Internal security verification requirements</w:t>
      </w:r>
    </w:p>
    <w:p w14:paraId="29CC5CB7" w14:textId="3B4AFD6E" w:rsidR="008C0ECE" w:rsidRDefault="008C0ECE" w:rsidP="008C0ECE">
      <w:r>
        <w:t xml:space="preserve">This section was incorporated into V13 in Application Security Verification Standard 2.0. </w:t>
      </w:r>
    </w:p>
    <w:p w14:paraId="200D940D" w14:textId="77777777" w:rsidR="008C0ECE" w:rsidRDefault="008C0ECE" w:rsidP="008C0ECE"/>
    <w:p w14:paraId="6E3D5C09" w14:textId="320E7E60" w:rsidR="00DF702A" w:rsidRDefault="00DF702A" w:rsidP="00BD5F80">
      <w:pPr>
        <w:pStyle w:val="Heading1"/>
      </w:pPr>
      <w:r>
        <w:lastRenderedPageBreak/>
        <w:t xml:space="preserve">V15: Business </w:t>
      </w:r>
      <w:r w:rsidR="00C801A4">
        <w:t>l</w:t>
      </w:r>
      <w:r>
        <w:t xml:space="preserve">ogic </w:t>
      </w:r>
      <w:r w:rsidR="00C801A4">
        <w:t>v</w:t>
      </w:r>
      <w:r>
        <w:t xml:space="preserve">erification </w:t>
      </w:r>
      <w:r w:rsidR="00C801A4">
        <w:t>r</w:t>
      </w:r>
      <w:r>
        <w:t>equirements</w:t>
      </w:r>
      <w:bookmarkEnd w:id="269"/>
    </w:p>
    <w:p w14:paraId="701488CE" w14:textId="77777777" w:rsidR="00702571" w:rsidRDefault="00702571" w:rsidP="00702571">
      <w:pPr>
        <w:pStyle w:val="Heading2"/>
      </w:pPr>
      <w:r>
        <w:t>Control objective</w:t>
      </w:r>
    </w:p>
    <w:p w14:paraId="1B2BCB51" w14:textId="36317FE6" w:rsidR="003C52FF" w:rsidRDefault="003C52FF" w:rsidP="003C52FF">
      <w:r w:rsidRPr="0035744B">
        <w:rPr>
          <w:highlight w:val="yellow"/>
        </w:rPr>
        <w:t xml:space="preserve">Verify the application has business limits and enforces them in a trusted location (as on a protected server) on </w:t>
      </w:r>
      <w:proofErr w:type="gramStart"/>
      <w:r w:rsidRPr="0035744B">
        <w:rPr>
          <w:highlight w:val="yellow"/>
        </w:rPr>
        <w:t>a per</w:t>
      </w:r>
      <w:proofErr w:type="gramEnd"/>
      <w:r w:rsidRPr="0035744B">
        <w:rPr>
          <w:highlight w:val="yellow"/>
        </w:rPr>
        <w:t xml:space="preserve">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49571749"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096189">
            <w:pPr>
              <w:pStyle w:val="TableHeading"/>
            </w:pPr>
            <w:r w:rsidRPr="00096189">
              <w:t>#</w:t>
            </w:r>
          </w:p>
        </w:tc>
        <w:tc>
          <w:tcPr>
            <w:tcW w:w="4363" w:type="dxa"/>
            <w:vAlign w:val="center"/>
          </w:tcPr>
          <w:p w14:paraId="034B20CA" w14:textId="77777777" w:rsidR="003C52FF" w:rsidRPr="00096189" w:rsidRDefault="003C52FF" w:rsidP="00096189">
            <w:pPr>
              <w:pStyle w:val="TableHeading"/>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096DC1" w:rsidRPr="00096189" w14:paraId="25DAD095"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75BAFB99" w:rsidR="00096DC1" w:rsidRPr="00096189" w:rsidRDefault="00096DC1" w:rsidP="00096189">
            <w:pPr>
              <w:pStyle w:val="TableHeading"/>
            </w:pPr>
            <w:r w:rsidRPr="00706E3A">
              <w:t>V15.1</w:t>
            </w:r>
          </w:p>
        </w:tc>
        <w:tc>
          <w:tcPr>
            <w:tcW w:w="4363" w:type="dxa"/>
            <w:shd w:val="clear" w:color="auto" w:fill="EDEDED" w:themeFill="accent3" w:themeFillTint="33"/>
          </w:tcPr>
          <w:p w14:paraId="0A5F4128" w14:textId="4454905F"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3534F9C"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21D05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2435E92"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D8FEF44" w14:textId="16189FED"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2AB736E5"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0BD4C4BC" w:rsidR="00744AF1" w:rsidRPr="00096189" w:rsidRDefault="00744AF1" w:rsidP="00096189">
            <w:pPr>
              <w:pStyle w:val="TableHeading"/>
            </w:pPr>
            <w:r w:rsidRPr="00706E3A">
              <w:t>V15.2</w:t>
            </w:r>
          </w:p>
        </w:tc>
        <w:tc>
          <w:tcPr>
            <w:tcW w:w="4363" w:type="dxa"/>
          </w:tcPr>
          <w:p w14:paraId="205B8EEE" w14:textId="6952BAAE"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7386F43C"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B548F5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0BEC0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26A7FD7" w14:textId="12AA4D96"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3EE5C342"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C1B639" w14:textId="24528AF1" w:rsidR="00744AF1" w:rsidRPr="00096189" w:rsidRDefault="00744AF1" w:rsidP="00096189">
            <w:pPr>
              <w:pStyle w:val="TableHeading"/>
            </w:pPr>
            <w:r w:rsidRPr="00706E3A">
              <w:t>V15.3</w:t>
            </w:r>
          </w:p>
        </w:tc>
        <w:tc>
          <w:tcPr>
            <w:tcW w:w="4363" w:type="dxa"/>
            <w:shd w:val="clear" w:color="auto" w:fill="EDEDED" w:themeFill="accent3" w:themeFillTint="33"/>
          </w:tcPr>
          <w:p w14:paraId="0F788A0B" w14:textId="25D08259"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1E54799A"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9C9C5D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CB87C9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C9157E6" w14:textId="2A6F39B4"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5DA4C5C7"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0F80975E" w14:textId="26F5D468" w:rsidR="00744AF1" w:rsidRPr="00096189" w:rsidRDefault="00744AF1" w:rsidP="00096189">
            <w:pPr>
              <w:pStyle w:val="TableHeading"/>
            </w:pPr>
            <w:r w:rsidRPr="00706E3A">
              <w:t>V15.4</w:t>
            </w:r>
          </w:p>
        </w:tc>
        <w:tc>
          <w:tcPr>
            <w:tcW w:w="4363" w:type="dxa"/>
          </w:tcPr>
          <w:p w14:paraId="533BA333" w14:textId="4B2561B4"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31F0C241"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591293"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02A7EE0"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79521962" w14:textId="08056970"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68D81A2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5445137" w14:textId="67DD2D18" w:rsidR="00744AF1" w:rsidRPr="00096189" w:rsidRDefault="00744AF1" w:rsidP="00096189">
            <w:pPr>
              <w:pStyle w:val="TableHeading"/>
            </w:pPr>
            <w:r w:rsidRPr="00706E3A">
              <w:t>V15.5</w:t>
            </w:r>
          </w:p>
        </w:tc>
        <w:tc>
          <w:tcPr>
            <w:tcW w:w="4363" w:type="dxa"/>
            <w:shd w:val="clear" w:color="auto" w:fill="EDEDED" w:themeFill="accent3" w:themeFillTint="33"/>
          </w:tcPr>
          <w:p w14:paraId="78EC705C" w14:textId="74221A44"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219F8145"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F2EF3A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473C3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2DDFA4D" w14:textId="52AAA642"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32AF8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45708DF5" w14:textId="4EEE1052" w:rsidR="00744AF1" w:rsidRPr="00096189" w:rsidRDefault="00744AF1" w:rsidP="00096189">
            <w:pPr>
              <w:pStyle w:val="TableHeading"/>
            </w:pPr>
            <w:r w:rsidRPr="00706E3A">
              <w:t>V15.6</w:t>
            </w:r>
          </w:p>
        </w:tc>
        <w:tc>
          <w:tcPr>
            <w:tcW w:w="4363" w:type="dxa"/>
          </w:tcPr>
          <w:p w14:paraId="0A02BB89" w14:textId="5B56A7C6"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25E12DD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AA87E5A"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D04161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0D05090" w14:textId="77B91122"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7FDDEAA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D4E0D7" w14:textId="5C4115FB" w:rsidR="00744AF1" w:rsidRPr="00096189" w:rsidRDefault="00744AF1" w:rsidP="00096189">
            <w:pPr>
              <w:pStyle w:val="TableHeading"/>
            </w:pPr>
            <w:r w:rsidRPr="00706E3A">
              <w:t>V15.7</w:t>
            </w:r>
          </w:p>
        </w:tc>
        <w:tc>
          <w:tcPr>
            <w:tcW w:w="4363" w:type="dxa"/>
            <w:shd w:val="clear" w:color="auto" w:fill="EDEDED" w:themeFill="accent3" w:themeFillTint="33"/>
          </w:tcPr>
          <w:p w14:paraId="0BC25FD1" w14:textId="266F478C"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3AE281E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9D945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50B44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201BF9" w14:textId="11D3396B"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096DC1" w:rsidRPr="00096189" w14:paraId="4B2A76E9"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7F81237F" w14:textId="2513FCE6" w:rsidR="00096DC1" w:rsidRPr="00096189" w:rsidRDefault="00096DC1" w:rsidP="00096189">
            <w:pPr>
              <w:pStyle w:val="TableHeading"/>
            </w:pPr>
            <w:r w:rsidRPr="00706E3A">
              <w:t>V15.8</w:t>
            </w:r>
          </w:p>
        </w:tc>
        <w:tc>
          <w:tcPr>
            <w:tcW w:w="4363" w:type="dxa"/>
            <w:shd w:val="clear" w:color="auto" w:fill="auto"/>
          </w:tcPr>
          <w:p w14:paraId="183BBCF2" w14:textId="0AD9D082" w:rsidR="00096DC1" w:rsidRPr="00096189" w:rsidRDefault="00096DC1" w:rsidP="00096DC1">
            <w:pPr>
              <w:pStyle w:val="TableBody"/>
              <w:cnfStyle w:val="000000000000" w:firstRow="0" w:lastRow="0" w:firstColumn="0" w:lastColumn="0" w:oddVBand="0" w:evenVBand="0" w:oddHBand="0" w:evenHBand="0" w:firstRowFirstColumn="0" w:firstRowLastColumn="0" w:lastRowFirstColumn="0" w:lastRowLastColumn="0"/>
            </w:pPr>
            <w:r w:rsidRPr="00706E3A">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46CC427E" w14:textId="77777777" w:rsidR="00096DC1" w:rsidRPr="00096189" w:rsidRDefault="00096DC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1FA68E" w14:textId="273D9468"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00B0F0"/>
            <w:vAlign w:val="center"/>
          </w:tcPr>
          <w:p w14:paraId="4A4553B4" w14:textId="7E73DD1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shd w:val="clear" w:color="auto" w:fill="auto"/>
            <w:vAlign w:val="center"/>
          </w:tcPr>
          <w:p w14:paraId="60A8EA1E" w14:textId="0F7621F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78EFECF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720A5B5" w14:textId="405E93B3" w:rsidR="00096DC1" w:rsidRPr="00096189" w:rsidRDefault="00096DC1" w:rsidP="00096189">
            <w:pPr>
              <w:pStyle w:val="TableHeading"/>
            </w:pPr>
            <w:r w:rsidRPr="00706E3A">
              <w:t>V15.9</w:t>
            </w:r>
          </w:p>
        </w:tc>
        <w:tc>
          <w:tcPr>
            <w:tcW w:w="4363" w:type="dxa"/>
            <w:shd w:val="clear" w:color="auto" w:fill="EDEDED" w:themeFill="accent3" w:themeFillTint="33"/>
          </w:tcPr>
          <w:p w14:paraId="7A81DB28" w14:textId="4910400E"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62C17588"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2C6C0BE"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0DDD06C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35AAEC7" w14:textId="6F4E7F48"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09F3D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2763D146" w14:textId="62952399" w:rsidR="00744AF1" w:rsidRPr="00096189" w:rsidRDefault="00744AF1" w:rsidP="00096189">
            <w:pPr>
              <w:pStyle w:val="TableHeading"/>
            </w:pPr>
            <w:r w:rsidRPr="00706E3A">
              <w:t>V15.10</w:t>
            </w:r>
          </w:p>
        </w:tc>
        <w:tc>
          <w:tcPr>
            <w:tcW w:w="4363" w:type="dxa"/>
            <w:shd w:val="clear" w:color="auto" w:fill="auto"/>
          </w:tcPr>
          <w:p w14:paraId="3B602DCA" w14:textId="0E839C8C"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706E3A">
              <w:t xml:space="preserve">Verify the application has business limits and correctly enforces on a per user basis, with configurable alerting and automated reactions to </w:t>
            </w:r>
            <w:proofErr w:type="gramStart"/>
            <w:r w:rsidRPr="00706E3A">
              <w:t>automated</w:t>
            </w:r>
            <w:proofErr w:type="gramEnd"/>
            <w:r w:rsidRPr="00706E3A">
              <w:t xml:space="preserve"> or unusual attack. </w:t>
            </w:r>
          </w:p>
        </w:tc>
        <w:tc>
          <w:tcPr>
            <w:tcW w:w="866" w:type="dxa"/>
            <w:shd w:val="clear" w:color="auto" w:fill="auto"/>
            <w:vAlign w:val="center"/>
          </w:tcPr>
          <w:p w14:paraId="73C9838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4C800DB" w14:textId="7D4FB32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866" w:type="dxa"/>
            <w:shd w:val="clear" w:color="auto" w:fill="00B0F0"/>
            <w:vAlign w:val="center"/>
          </w:tcPr>
          <w:p w14:paraId="57D57C31" w14:textId="129EF16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1139" w:type="dxa"/>
            <w:shd w:val="clear" w:color="auto" w:fill="auto"/>
            <w:vAlign w:val="center"/>
          </w:tcPr>
          <w:p w14:paraId="340A4B34" w14:textId="4202DCFF"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503061F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6A85E4D9" w14:textId="4A5D0539" w:rsidR="00096DC1" w:rsidRPr="00096189" w:rsidRDefault="00096DC1" w:rsidP="00096189">
            <w:pPr>
              <w:pStyle w:val="TableHeading"/>
            </w:pPr>
            <w:r w:rsidRPr="00706E3A">
              <w:lastRenderedPageBreak/>
              <w:t>V15.11</w:t>
            </w:r>
          </w:p>
        </w:tc>
        <w:tc>
          <w:tcPr>
            <w:tcW w:w="4363" w:type="dxa"/>
            <w:shd w:val="clear" w:color="auto" w:fill="auto"/>
          </w:tcPr>
          <w:p w14:paraId="2DA94481" w14:textId="43981AB2"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706E3A">
              <w:t>Verify that the application covers off risks associated with Spoofing, Tampering, Repudiation, Information Disclosure, and Elevation of privilege (STRIDE).</w:t>
            </w:r>
          </w:p>
        </w:tc>
        <w:tc>
          <w:tcPr>
            <w:tcW w:w="866" w:type="dxa"/>
            <w:shd w:val="clear" w:color="auto" w:fill="auto"/>
            <w:vAlign w:val="center"/>
          </w:tcPr>
          <w:p w14:paraId="51B5E360"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9E0C3E6" w14:textId="0CE18029"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1977A1">
              <w:sym w:font="Wingdings" w:char="F0FC"/>
            </w:r>
          </w:p>
        </w:tc>
        <w:tc>
          <w:tcPr>
            <w:tcW w:w="866" w:type="dxa"/>
            <w:shd w:val="clear" w:color="auto" w:fill="00B0F0"/>
            <w:vAlign w:val="center"/>
          </w:tcPr>
          <w:p w14:paraId="4EC82938" w14:textId="544DD3DA"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shd w:val="clear" w:color="auto" w:fill="E2EFD9" w:themeFill="accent6" w:themeFillTint="33"/>
            <w:vAlign w:val="center"/>
          </w:tcPr>
          <w:p w14:paraId="6FE21AF0" w14:textId="3C6DC016"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7C4C8877" w14:textId="77777777" w:rsidR="003C52FF" w:rsidRDefault="003C52FF" w:rsidP="003C52FF">
      <w:pPr>
        <w:pStyle w:val="Heading2"/>
      </w:pPr>
      <w:r>
        <w:t>References</w:t>
      </w:r>
    </w:p>
    <w:p w14:paraId="1F1C2E73" w14:textId="77777777" w:rsidR="003C52FF" w:rsidRPr="00DF702A" w:rsidRDefault="003C52FF" w:rsidP="003C52FF">
      <w:r>
        <w:t>TBA</w:t>
      </w:r>
    </w:p>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70" w:name="_Toc419822118"/>
      <w:r>
        <w:lastRenderedPageBreak/>
        <w:t>V16: Files and r</w:t>
      </w:r>
      <w:r w:rsidR="00DF702A">
        <w:t xml:space="preserve">esources </w:t>
      </w:r>
      <w:r>
        <w:t>v</w:t>
      </w:r>
      <w:r w:rsidR="00DF702A">
        <w:t xml:space="preserve">erification </w:t>
      </w:r>
      <w:r>
        <w:t>r</w:t>
      </w:r>
      <w:r w:rsidR="00DF702A">
        <w:t>equirements</w:t>
      </w:r>
      <w:bookmarkEnd w:id="270"/>
    </w:p>
    <w:p w14:paraId="4F470683" w14:textId="77777777" w:rsidR="003C52FF" w:rsidRDefault="003C52FF" w:rsidP="003C52FF">
      <w:pPr>
        <w:pStyle w:val="Heading2"/>
      </w:pPr>
      <w:bookmarkStart w:id="271" w:name="_Toc419822119"/>
      <w:r>
        <w:t>Control objective</w:t>
      </w:r>
    </w:p>
    <w:p w14:paraId="72D1A89A" w14:textId="77777777" w:rsidR="003C52FF" w:rsidRDefault="003C52FF" w:rsidP="003C52FF">
      <w:r>
        <w:t>TBA</w:t>
      </w:r>
    </w:p>
    <w:p w14:paraId="703E140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3C52FF" w:rsidRPr="00924854" w14:paraId="7B9645E3" w14:textId="77777777" w:rsidTr="005F66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32" w:type="dxa"/>
            <w:vAlign w:val="center"/>
          </w:tcPr>
          <w:p w14:paraId="18943D85" w14:textId="77777777" w:rsidR="003C52FF" w:rsidRPr="00924854" w:rsidRDefault="003C52FF" w:rsidP="001B1E6E">
            <w:pPr>
              <w:pStyle w:val="TableHeading"/>
              <w:rPr>
                <w:b/>
              </w:rPr>
            </w:pPr>
            <w:r w:rsidRPr="00924854">
              <w:rPr>
                <w:b/>
              </w:rPr>
              <w:t>#</w:t>
            </w:r>
          </w:p>
        </w:tc>
        <w:tc>
          <w:tcPr>
            <w:tcW w:w="4472"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88" w:type="dxa"/>
            <w:vAlign w:val="center"/>
          </w:tcPr>
          <w:p w14:paraId="12CAEC35"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88" w:type="dxa"/>
            <w:vAlign w:val="center"/>
          </w:tcPr>
          <w:p w14:paraId="0DD471F7"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88" w:type="dxa"/>
            <w:vAlign w:val="center"/>
          </w:tcPr>
          <w:p w14:paraId="2A24D9DD"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68" w:type="dxa"/>
            <w:vAlign w:val="center"/>
          </w:tcPr>
          <w:p w14:paraId="62C6B18C" w14:textId="77777777" w:rsidR="003C52FF" w:rsidRPr="00924854" w:rsidRDefault="003C52FF" w:rsidP="00164D62">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247281" w:rsidRPr="00EA7027" w14:paraId="2B671CE6" w14:textId="77777777" w:rsidTr="005F66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2" w:type="dxa"/>
          </w:tcPr>
          <w:p w14:paraId="4F04033C" w14:textId="7A7B0A46" w:rsidR="00247281" w:rsidRPr="00EA7027" w:rsidRDefault="00247281" w:rsidP="001B1E6E">
            <w:pPr>
              <w:pStyle w:val="TableHeading"/>
            </w:pPr>
            <w:r w:rsidRPr="00EC0DD4">
              <w:t>V16.1</w:t>
            </w:r>
          </w:p>
        </w:tc>
        <w:tc>
          <w:tcPr>
            <w:tcW w:w="4472" w:type="dxa"/>
            <w:shd w:val="clear" w:color="auto" w:fill="auto"/>
          </w:tcPr>
          <w:p w14:paraId="67FCF2AE" w14:textId="12AB1DA3" w:rsidR="00247281" w:rsidRPr="00247281" w:rsidRDefault="00247281" w:rsidP="0077789F">
            <w:pPr>
              <w:pStyle w:val="TableBody"/>
              <w:cnfStyle w:val="000000100000" w:firstRow="0" w:lastRow="0" w:firstColumn="0" w:lastColumn="0" w:oddVBand="0" w:evenVBand="0" w:oddHBand="1" w:evenHBand="0" w:firstRowFirstColumn="0" w:firstRowLastColumn="0" w:lastRowFirstColumn="0" w:lastRowLastColumn="0"/>
            </w:pPr>
            <w:r w:rsidRPr="00247281">
              <w:t>Verify that URL redirects and forwards only allow whitelisted destinations</w:t>
            </w:r>
            <w:r w:rsidR="0077789F">
              <w:t>, or show a warning when redirecting to potentially untrusted content</w:t>
            </w:r>
            <w:r w:rsidRPr="00247281">
              <w:t>.</w:t>
            </w:r>
          </w:p>
        </w:tc>
        <w:tc>
          <w:tcPr>
            <w:tcW w:w="888" w:type="dxa"/>
            <w:shd w:val="clear" w:color="auto" w:fill="FFC000"/>
            <w:vAlign w:val="center"/>
          </w:tcPr>
          <w:p w14:paraId="6DF6EDE7" w14:textId="7167320A"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88" w:type="dxa"/>
            <w:shd w:val="clear" w:color="auto" w:fill="92D050"/>
            <w:vAlign w:val="center"/>
          </w:tcPr>
          <w:p w14:paraId="351197F3" w14:textId="1DEDABE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88" w:type="dxa"/>
            <w:shd w:val="clear" w:color="auto" w:fill="00B0F0"/>
            <w:vAlign w:val="center"/>
          </w:tcPr>
          <w:p w14:paraId="7EFF27CE" w14:textId="1808474F"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1168" w:type="dxa"/>
            <w:shd w:val="clear" w:color="auto" w:fill="auto"/>
            <w:vAlign w:val="center"/>
          </w:tcPr>
          <w:p w14:paraId="1DA70492" w14:textId="5907DE92"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247281" w:rsidRPr="00EA7027" w14:paraId="5BAC5764" w14:textId="77777777" w:rsidTr="005F666A">
        <w:trPr>
          <w:cantSplit/>
        </w:trPr>
        <w:tc>
          <w:tcPr>
            <w:cnfStyle w:val="001000000000" w:firstRow="0" w:lastRow="0" w:firstColumn="1" w:lastColumn="0" w:oddVBand="0" w:evenVBand="0" w:oddHBand="0" w:evenHBand="0" w:firstRowFirstColumn="0" w:firstRowLastColumn="0" w:lastRowFirstColumn="0" w:lastRowLastColumn="0"/>
            <w:tcW w:w="932" w:type="dxa"/>
          </w:tcPr>
          <w:p w14:paraId="2DCC5E73" w14:textId="5F8D60A7" w:rsidR="00247281" w:rsidRPr="00EA7027" w:rsidRDefault="00247281" w:rsidP="001B1E6E">
            <w:pPr>
              <w:pStyle w:val="TableHeading"/>
            </w:pPr>
            <w:r w:rsidRPr="00EC0DD4">
              <w:t>V16.2</w:t>
            </w:r>
          </w:p>
        </w:tc>
        <w:tc>
          <w:tcPr>
            <w:tcW w:w="4472" w:type="dxa"/>
            <w:shd w:val="clear" w:color="auto" w:fill="auto"/>
          </w:tcPr>
          <w:p w14:paraId="145032C7" w14:textId="4DC1BE6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file data obtained from the user is either not used directly with file I/O commands, particularly to protect against path traversal, local file include, file mime type, and OS command injection vulnerabilities.</w:t>
            </w:r>
          </w:p>
        </w:tc>
        <w:tc>
          <w:tcPr>
            <w:tcW w:w="888" w:type="dxa"/>
            <w:shd w:val="clear" w:color="auto" w:fill="FFC000"/>
            <w:vAlign w:val="center"/>
          </w:tcPr>
          <w:p w14:paraId="63B8BD54" w14:textId="1EF7A7D0"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88" w:type="dxa"/>
            <w:shd w:val="clear" w:color="auto" w:fill="92D050"/>
            <w:vAlign w:val="center"/>
          </w:tcPr>
          <w:p w14:paraId="414432D5" w14:textId="41E8B8D9"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88" w:type="dxa"/>
            <w:shd w:val="clear" w:color="auto" w:fill="00B0F0"/>
            <w:vAlign w:val="center"/>
          </w:tcPr>
          <w:p w14:paraId="705EDDC2" w14:textId="10A45973"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1168" w:type="dxa"/>
            <w:shd w:val="clear" w:color="auto" w:fill="E2EFD9" w:themeFill="accent6" w:themeFillTint="33"/>
            <w:vAlign w:val="center"/>
          </w:tcPr>
          <w:p w14:paraId="026E4727" w14:textId="20DBE93B"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t>.0</w:t>
            </w:r>
          </w:p>
        </w:tc>
      </w:tr>
      <w:tr w:rsidR="00247281" w:rsidRPr="00EA7027" w14:paraId="1BD3C00F" w14:textId="77777777" w:rsidTr="005F66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2" w:type="dxa"/>
          </w:tcPr>
          <w:p w14:paraId="7DA18852" w14:textId="579F387F" w:rsidR="00247281" w:rsidRPr="00EA7027" w:rsidRDefault="00247281" w:rsidP="001B1E6E">
            <w:pPr>
              <w:pStyle w:val="TableHeading"/>
            </w:pPr>
            <w:r w:rsidRPr="00EC0DD4">
              <w:t>V16.3</w:t>
            </w:r>
          </w:p>
        </w:tc>
        <w:tc>
          <w:tcPr>
            <w:tcW w:w="4472" w:type="dxa"/>
            <w:shd w:val="clear" w:color="auto" w:fill="EDEDED" w:themeFill="accent3" w:themeFillTint="33"/>
          </w:tcPr>
          <w:p w14:paraId="38F79F56" w14:textId="7AB638D4"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88" w:type="dxa"/>
            <w:shd w:val="clear" w:color="auto" w:fill="EDEDED" w:themeFill="accent3" w:themeFillTint="33"/>
            <w:vAlign w:val="center"/>
          </w:tcPr>
          <w:p w14:paraId="0EA86F4D"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EDEDED" w:themeFill="accent3" w:themeFillTint="33"/>
            <w:vAlign w:val="center"/>
          </w:tcPr>
          <w:p w14:paraId="6EC29444"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EDEDED" w:themeFill="accent3" w:themeFillTint="33"/>
            <w:vAlign w:val="center"/>
          </w:tcPr>
          <w:p w14:paraId="39BEF6DB"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68" w:type="dxa"/>
            <w:shd w:val="clear" w:color="auto" w:fill="FFF2CC" w:themeFill="accent4" w:themeFillTint="33"/>
            <w:vAlign w:val="center"/>
          </w:tcPr>
          <w:p w14:paraId="6E10F6AA" w14:textId="0F49EE5D"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247281" w:rsidRPr="00EA7027" w14:paraId="5A6D541D" w14:textId="77777777" w:rsidTr="005F666A">
        <w:trPr>
          <w:cantSplit/>
        </w:trPr>
        <w:tc>
          <w:tcPr>
            <w:cnfStyle w:val="001000000000" w:firstRow="0" w:lastRow="0" w:firstColumn="1" w:lastColumn="0" w:oddVBand="0" w:evenVBand="0" w:oddHBand="0" w:evenHBand="0" w:firstRowFirstColumn="0" w:firstRowLastColumn="0" w:lastRowFirstColumn="0" w:lastRowLastColumn="0"/>
            <w:tcW w:w="932" w:type="dxa"/>
          </w:tcPr>
          <w:p w14:paraId="257BD34C" w14:textId="556D709D" w:rsidR="00247281" w:rsidRPr="00EA7027" w:rsidRDefault="00247281" w:rsidP="001B1E6E">
            <w:pPr>
              <w:pStyle w:val="TableHeading"/>
            </w:pPr>
            <w:r w:rsidRPr="00EC0DD4">
              <w:t>V16.4</w:t>
            </w:r>
          </w:p>
        </w:tc>
        <w:tc>
          <w:tcPr>
            <w:tcW w:w="4472" w:type="dxa"/>
          </w:tcPr>
          <w:p w14:paraId="1A65C7E7" w14:textId="49794E3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88" w:type="dxa"/>
            <w:vAlign w:val="center"/>
          </w:tcPr>
          <w:p w14:paraId="4DB2B2B9"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vAlign w:val="center"/>
          </w:tcPr>
          <w:p w14:paraId="5B7F39D3"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vAlign w:val="center"/>
          </w:tcPr>
          <w:p w14:paraId="3ADA2C98"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68" w:type="dxa"/>
            <w:shd w:val="clear" w:color="auto" w:fill="FFF2CC" w:themeFill="accent4" w:themeFillTint="33"/>
            <w:vAlign w:val="center"/>
          </w:tcPr>
          <w:p w14:paraId="5EED8DFF" w14:textId="224A2CE5"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247281" w:rsidRPr="00EA7027" w14:paraId="6845C57E" w14:textId="77777777" w:rsidTr="005F66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2" w:type="dxa"/>
          </w:tcPr>
          <w:p w14:paraId="2F40CCA1" w14:textId="505B63D8" w:rsidR="00247281" w:rsidRPr="00EA7027" w:rsidRDefault="00247281" w:rsidP="001B1E6E">
            <w:pPr>
              <w:pStyle w:val="TableHeading"/>
            </w:pPr>
            <w:r w:rsidRPr="00EC0DD4">
              <w:t>V16.5</w:t>
            </w:r>
          </w:p>
        </w:tc>
        <w:tc>
          <w:tcPr>
            <w:tcW w:w="4472" w:type="dxa"/>
            <w:shd w:val="clear" w:color="auto" w:fill="auto"/>
          </w:tcPr>
          <w:p w14:paraId="63F70C23" w14:textId="5D1226D7"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untrusted data is not used within inclusion, class loader, or reflection capabilities to prevent remote file inclusion vulnerabilities. </w:t>
            </w:r>
          </w:p>
        </w:tc>
        <w:tc>
          <w:tcPr>
            <w:tcW w:w="888" w:type="dxa"/>
            <w:shd w:val="clear" w:color="auto" w:fill="FFC000"/>
            <w:vAlign w:val="center"/>
          </w:tcPr>
          <w:p w14:paraId="179977C7" w14:textId="7DEEEA53"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88" w:type="dxa"/>
            <w:shd w:val="clear" w:color="auto" w:fill="92D050"/>
            <w:vAlign w:val="center"/>
          </w:tcPr>
          <w:p w14:paraId="7594D7B2" w14:textId="10C35C1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88" w:type="dxa"/>
            <w:shd w:val="clear" w:color="auto" w:fill="00B0F0"/>
            <w:vAlign w:val="center"/>
          </w:tcPr>
          <w:p w14:paraId="6A23AFAA" w14:textId="5FFC715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1168" w:type="dxa"/>
            <w:shd w:val="clear" w:color="auto" w:fill="auto"/>
            <w:vAlign w:val="center"/>
          </w:tcPr>
          <w:p w14:paraId="7616EB17" w14:textId="5D11E987"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63233EF9" w14:textId="77777777" w:rsidTr="005F666A">
        <w:trPr>
          <w:cantSplit/>
        </w:trPr>
        <w:tc>
          <w:tcPr>
            <w:cnfStyle w:val="001000000000" w:firstRow="0" w:lastRow="0" w:firstColumn="1" w:lastColumn="0" w:oddVBand="0" w:evenVBand="0" w:oddHBand="0" w:evenHBand="0" w:firstRowFirstColumn="0" w:firstRowLastColumn="0" w:lastRowFirstColumn="0" w:lastRowLastColumn="0"/>
            <w:tcW w:w="932" w:type="dxa"/>
          </w:tcPr>
          <w:p w14:paraId="57B66197" w14:textId="7996A692" w:rsidR="00247281" w:rsidRPr="00EA7027" w:rsidRDefault="00247281" w:rsidP="001B1E6E">
            <w:pPr>
              <w:pStyle w:val="TableHeading"/>
            </w:pPr>
            <w:r w:rsidRPr="00EC0DD4">
              <w:t>V16.6</w:t>
            </w:r>
          </w:p>
        </w:tc>
        <w:tc>
          <w:tcPr>
            <w:tcW w:w="4472" w:type="dxa"/>
            <w:shd w:val="clear" w:color="auto" w:fill="auto"/>
          </w:tcPr>
          <w:p w14:paraId="0ACAD080" w14:textId="23811C9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data is not used within cross-domain resource sharing (CORS) to protect against arbitrary remote content.</w:t>
            </w:r>
          </w:p>
        </w:tc>
        <w:tc>
          <w:tcPr>
            <w:tcW w:w="888" w:type="dxa"/>
            <w:shd w:val="clear" w:color="auto" w:fill="FFC000"/>
            <w:vAlign w:val="center"/>
          </w:tcPr>
          <w:p w14:paraId="21AD6E88" w14:textId="51A06158"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88" w:type="dxa"/>
            <w:shd w:val="clear" w:color="auto" w:fill="92D050"/>
            <w:vAlign w:val="center"/>
          </w:tcPr>
          <w:p w14:paraId="15761B72" w14:textId="31B0A02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88" w:type="dxa"/>
            <w:shd w:val="clear" w:color="auto" w:fill="00B0F0"/>
            <w:vAlign w:val="center"/>
          </w:tcPr>
          <w:p w14:paraId="6F079531" w14:textId="72954F3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1168" w:type="dxa"/>
            <w:shd w:val="clear" w:color="auto" w:fill="auto"/>
            <w:vAlign w:val="center"/>
          </w:tcPr>
          <w:p w14:paraId="10F35C29" w14:textId="1338C832"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280577BD" w14:textId="77777777" w:rsidTr="005F66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2" w:type="dxa"/>
          </w:tcPr>
          <w:p w14:paraId="5A33CB7E" w14:textId="01B4F7D8" w:rsidR="00247281" w:rsidRPr="00EA7027" w:rsidRDefault="00247281" w:rsidP="001B1E6E">
            <w:pPr>
              <w:pStyle w:val="TableHeading"/>
            </w:pPr>
            <w:r w:rsidRPr="00EC0DD4">
              <w:t>V16.7</w:t>
            </w:r>
          </w:p>
        </w:tc>
        <w:tc>
          <w:tcPr>
            <w:tcW w:w="4472" w:type="dxa"/>
            <w:shd w:val="clear" w:color="auto" w:fill="auto"/>
          </w:tcPr>
          <w:p w14:paraId="10129657" w14:textId="1694D471"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files obtained from untrusted sources are stored outside the </w:t>
            </w:r>
            <w:proofErr w:type="spellStart"/>
            <w:r w:rsidRPr="00247281">
              <w:t>webroot</w:t>
            </w:r>
            <w:proofErr w:type="spellEnd"/>
            <w:r w:rsidRPr="00247281">
              <w:t>, with limited permissions, preferably with strong validation.</w:t>
            </w:r>
          </w:p>
        </w:tc>
        <w:tc>
          <w:tcPr>
            <w:tcW w:w="888" w:type="dxa"/>
            <w:shd w:val="clear" w:color="auto" w:fill="auto"/>
            <w:vAlign w:val="center"/>
          </w:tcPr>
          <w:p w14:paraId="341E3AD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92D050"/>
            <w:vAlign w:val="center"/>
          </w:tcPr>
          <w:p w14:paraId="06C4C6B1" w14:textId="5E0DEC0B"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88" w:type="dxa"/>
            <w:shd w:val="clear" w:color="auto" w:fill="00B0F0"/>
            <w:vAlign w:val="center"/>
          </w:tcPr>
          <w:p w14:paraId="460733B1" w14:textId="43ACB265"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68" w:type="dxa"/>
            <w:shd w:val="clear" w:color="auto" w:fill="auto"/>
            <w:vAlign w:val="center"/>
          </w:tcPr>
          <w:p w14:paraId="1D56DA68" w14:textId="0464EC13"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285A81F3" w14:textId="77777777" w:rsidTr="005F666A">
        <w:trPr>
          <w:cantSplit/>
        </w:trPr>
        <w:tc>
          <w:tcPr>
            <w:cnfStyle w:val="001000000000" w:firstRow="0" w:lastRow="0" w:firstColumn="1" w:lastColumn="0" w:oddVBand="0" w:evenVBand="0" w:oddHBand="0" w:evenHBand="0" w:firstRowFirstColumn="0" w:firstRowLastColumn="0" w:lastRowFirstColumn="0" w:lastRowLastColumn="0"/>
            <w:tcW w:w="932" w:type="dxa"/>
          </w:tcPr>
          <w:p w14:paraId="74CF4AB9" w14:textId="17EA18E7" w:rsidR="00247281" w:rsidRPr="00EA7027" w:rsidRDefault="00247281" w:rsidP="001B1E6E">
            <w:pPr>
              <w:pStyle w:val="TableHeading"/>
            </w:pPr>
            <w:r w:rsidRPr="00EC0DD4">
              <w:t>V16.8</w:t>
            </w:r>
          </w:p>
        </w:tc>
        <w:tc>
          <w:tcPr>
            <w:tcW w:w="4472" w:type="dxa"/>
            <w:shd w:val="clear" w:color="auto" w:fill="auto"/>
          </w:tcPr>
          <w:p w14:paraId="4F729CD5" w14:textId="0ACA1B9B"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web or application server is configured by default to deny access to remote resources or systems outside the web or application server.</w:t>
            </w:r>
          </w:p>
        </w:tc>
        <w:tc>
          <w:tcPr>
            <w:tcW w:w="888" w:type="dxa"/>
            <w:shd w:val="clear" w:color="auto" w:fill="auto"/>
            <w:vAlign w:val="center"/>
          </w:tcPr>
          <w:p w14:paraId="7AF77A81"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88" w:type="dxa"/>
            <w:shd w:val="clear" w:color="auto" w:fill="92D050"/>
            <w:vAlign w:val="center"/>
          </w:tcPr>
          <w:p w14:paraId="0323B2FC" w14:textId="572551D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88" w:type="dxa"/>
            <w:shd w:val="clear" w:color="auto" w:fill="00B0F0"/>
            <w:vAlign w:val="center"/>
          </w:tcPr>
          <w:p w14:paraId="0B961470" w14:textId="534498E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68" w:type="dxa"/>
            <w:shd w:val="clear" w:color="auto" w:fill="auto"/>
            <w:vAlign w:val="center"/>
          </w:tcPr>
          <w:p w14:paraId="179ACA95" w14:textId="2EC15A70"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76C2755E" w14:textId="77777777" w:rsidTr="005F66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2" w:type="dxa"/>
          </w:tcPr>
          <w:p w14:paraId="33380AFA" w14:textId="7F2573D7" w:rsidR="00247281" w:rsidRPr="00EA7027" w:rsidRDefault="00247281" w:rsidP="001B1E6E">
            <w:pPr>
              <w:pStyle w:val="TableHeading"/>
            </w:pPr>
            <w:r w:rsidRPr="00EC0DD4">
              <w:t>V16.9</w:t>
            </w:r>
          </w:p>
        </w:tc>
        <w:tc>
          <w:tcPr>
            <w:tcW w:w="4472" w:type="dxa"/>
            <w:shd w:val="clear" w:color="auto" w:fill="auto"/>
          </w:tcPr>
          <w:p w14:paraId="0809E3CA" w14:textId="5ADA0BD2"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the application code does not execute uploaded data obtained from untrusted sources.</w:t>
            </w:r>
          </w:p>
        </w:tc>
        <w:tc>
          <w:tcPr>
            <w:tcW w:w="888" w:type="dxa"/>
            <w:shd w:val="clear" w:color="auto" w:fill="auto"/>
            <w:vAlign w:val="center"/>
          </w:tcPr>
          <w:p w14:paraId="7E7478B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88" w:type="dxa"/>
            <w:shd w:val="clear" w:color="auto" w:fill="92D050"/>
            <w:vAlign w:val="center"/>
          </w:tcPr>
          <w:p w14:paraId="5548BD45" w14:textId="4DC26C64"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88" w:type="dxa"/>
            <w:shd w:val="clear" w:color="auto" w:fill="00B0F0"/>
            <w:vAlign w:val="center"/>
          </w:tcPr>
          <w:p w14:paraId="6291D0C3" w14:textId="09AA589E"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68" w:type="dxa"/>
            <w:shd w:val="clear" w:color="auto" w:fill="auto"/>
            <w:vAlign w:val="center"/>
          </w:tcPr>
          <w:p w14:paraId="0F02BABC" w14:textId="4AB743BE"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55BC8EC5" w14:textId="77777777" w:rsidTr="005F666A">
        <w:trPr>
          <w:cantSplit/>
        </w:trPr>
        <w:tc>
          <w:tcPr>
            <w:cnfStyle w:val="001000000000" w:firstRow="0" w:lastRow="0" w:firstColumn="1" w:lastColumn="0" w:oddVBand="0" w:evenVBand="0" w:oddHBand="0" w:evenHBand="0" w:firstRowFirstColumn="0" w:firstRowLastColumn="0" w:lastRowFirstColumn="0" w:lastRowLastColumn="0"/>
            <w:tcW w:w="932" w:type="dxa"/>
          </w:tcPr>
          <w:p w14:paraId="1D1D8465" w14:textId="115715F1" w:rsidR="00247281" w:rsidRPr="00EA7027" w:rsidRDefault="00247281" w:rsidP="001B1E6E">
            <w:pPr>
              <w:pStyle w:val="TableHeading"/>
            </w:pPr>
            <w:r w:rsidRPr="00EC0DD4">
              <w:t>V16.10</w:t>
            </w:r>
          </w:p>
        </w:tc>
        <w:tc>
          <w:tcPr>
            <w:tcW w:w="4472" w:type="dxa"/>
            <w:shd w:val="clear" w:color="auto" w:fill="auto"/>
          </w:tcPr>
          <w:p w14:paraId="106CEA3D" w14:textId="54F165F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Do not use Flash, Active-X, Silverlight, NACL, client-side Java or other client side technologies not supported natively via W3C browser standards.</w:t>
            </w:r>
          </w:p>
        </w:tc>
        <w:tc>
          <w:tcPr>
            <w:tcW w:w="888" w:type="dxa"/>
            <w:shd w:val="clear" w:color="auto" w:fill="FFC000"/>
            <w:vAlign w:val="center"/>
          </w:tcPr>
          <w:p w14:paraId="3D62EDF1" w14:textId="6275B75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88" w:type="dxa"/>
            <w:shd w:val="clear" w:color="auto" w:fill="92D050"/>
            <w:vAlign w:val="center"/>
          </w:tcPr>
          <w:p w14:paraId="174F10D8" w14:textId="36C521C1"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88" w:type="dxa"/>
            <w:shd w:val="clear" w:color="auto" w:fill="00B0F0"/>
            <w:vAlign w:val="center"/>
          </w:tcPr>
          <w:p w14:paraId="4F45DD39" w14:textId="67166D8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68" w:type="dxa"/>
            <w:shd w:val="clear" w:color="auto" w:fill="E2EFD9" w:themeFill="accent6" w:themeFillTint="33"/>
            <w:vAlign w:val="center"/>
          </w:tcPr>
          <w:p w14:paraId="4644BABC" w14:textId="27162250"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rsidRPr="00A951FD">
              <w:t>.0</w:t>
            </w:r>
          </w:p>
        </w:tc>
      </w:tr>
      <w:tr w:rsidR="005F666A" w:rsidRPr="00EA7027" w14:paraId="560183C9" w14:textId="77777777" w:rsidTr="005F666A">
        <w:trPr>
          <w:cnfStyle w:val="000000100000" w:firstRow="0" w:lastRow="0" w:firstColumn="0" w:lastColumn="0" w:oddVBand="0" w:evenVBand="0" w:oddHBand="1" w:evenHBand="0" w:firstRowFirstColumn="0" w:firstRowLastColumn="0" w:lastRowFirstColumn="0" w:lastRowLastColumn="0"/>
          <w:cantSplit/>
          <w:ins w:id="272" w:author="Glenn ten Cate" w:date="2015-07-17T22:06:00Z"/>
        </w:trPr>
        <w:tc>
          <w:tcPr>
            <w:cnfStyle w:val="001000000000" w:firstRow="0" w:lastRow="0" w:firstColumn="1" w:lastColumn="0" w:oddVBand="0" w:evenVBand="0" w:oddHBand="0" w:evenHBand="0" w:firstRowFirstColumn="0" w:firstRowLastColumn="0" w:lastRowFirstColumn="0" w:lastRowLastColumn="0"/>
            <w:tcW w:w="932" w:type="dxa"/>
          </w:tcPr>
          <w:p w14:paraId="268AE47A" w14:textId="1329921C" w:rsidR="005F666A" w:rsidRPr="00EC0DD4" w:rsidRDefault="005F666A" w:rsidP="001B1E6E">
            <w:pPr>
              <w:pStyle w:val="TableHeading"/>
              <w:rPr>
                <w:ins w:id="273" w:author="Glenn ten Cate" w:date="2015-07-17T22:06:00Z"/>
              </w:rPr>
            </w:pPr>
            <w:ins w:id="274" w:author="Glenn ten Cate" w:date="2015-07-17T22:06:00Z">
              <w:r>
                <w:t>V16.11</w:t>
              </w:r>
            </w:ins>
          </w:p>
        </w:tc>
        <w:tc>
          <w:tcPr>
            <w:tcW w:w="4472" w:type="dxa"/>
            <w:shd w:val="clear" w:color="auto" w:fill="auto"/>
          </w:tcPr>
          <w:p w14:paraId="396BEE4B" w14:textId="4E7D8260" w:rsidR="005F666A" w:rsidRPr="00247281" w:rsidRDefault="005F666A" w:rsidP="00247281">
            <w:pPr>
              <w:pStyle w:val="TableBody"/>
              <w:cnfStyle w:val="000000100000" w:firstRow="0" w:lastRow="0" w:firstColumn="0" w:lastColumn="0" w:oddVBand="0" w:evenVBand="0" w:oddHBand="1" w:evenHBand="0" w:firstRowFirstColumn="0" w:firstRowLastColumn="0" w:lastRowFirstColumn="0" w:lastRowLastColumn="0"/>
              <w:rPr>
                <w:ins w:id="275" w:author="Glenn ten Cate" w:date="2015-07-17T22:06:00Z"/>
              </w:rPr>
            </w:pPr>
            <w:ins w:id="276" w:author="Glenn ten Cate" w:date="2015-07-17T22:06:00Z">
              <w:r w:rsidRPr="005F666A">
                <w:t>Verify that the</w:t>
              </w:r>
              <w:r>
                <w:t xml:space="preserve"> content-disposition header can</w:t>
              </w:r>
              <w:r w:rsidRPr="005F666A">
                <w:t>not contain direct user-input.</w:t>
              </w:r>
            </w:ins>
          </w:p>
        </w:tc>
        <w:tc>
          <w:tcPr>
            <w:tcW w:w="888" w:type="dxa"/>
            <w:shd w:val="clear" w:color="auto" w:fill="FFC000"/>
            <w:vAlign w:val="center"/>
          </w:tcPr>
          <w:p w14:paraId="7CA18224" w14:textId="38867F94" w:rsidR="005F666A" w:rsidRDefault="005F666A" w:rsidP="00247281">
            <w:pPr>
              <w:pStyle w:val="TableBody"/>
              <w:jc w:val="center"/>
              <w:cnfStyle w:val="000000100000" w:firstRow="0" w:lastRow="0" w:firstColumn="0" w:lastColumn="0" w:oddVBand="0" w:evenVBand="0" w:oddHBand="1" w:evenHBand="0" w:firstRowFirstColumn="0" w:firstRowLastColumn="0" w:lastRowFirstColumn="0" w:lastRowLastColumn="0"/>
              <w:rPr>
                <w:ins w:id="277" w:author="Glenn ten Cate" w:date="2015-07-17T22:06:00Z"/>
              </w:rPr>
            </w:pPr>
            <w:ins w:id="278" w:author="Glenn ten Cate" w:date="2015-07-17T22:07:00Z">
              <w:r>
                <w:sym w:font="Wingdings" w:char="F0FC"/>
              </w:r>
            </w:ins>
          </w:p>
        </w:tc>
        <w:tc>
          <w:tcPr>
            <w:tcW w:w="888" w:type="dxa"/>
            <w:shd w:val="clear" w:color="auto" w:fill="92D050"/>
            <w:vAlign w:val="center"/>
          </w:tcPr>
          <w:p w14:paraId="5B0AA98B" w14:textId="1AD91BEC" w:rsidR="005F666A" w:rsidRPr="00FF3EF8" w:rsidRDefault="005F666A" w:rsidP="00247281">
            <w:pPr>
              <w:pStyle w:val="TableBody"/>
              <w:jc w:val="center"/>
              <w:cnfStyle w:val="000000100000" w:firstRow="0" w:lastRow="0" w:firstColumn="0" w:lastColumn="0" w:oddVBand="0" w:evenVBand="0" w:oddHBand="1" w:evenHBand="0" w:firstRowFirstColumn="0" w:firstRowLastColumn="0" w:lastRowFirstColumn="0" w:lastRowLastColumn="0"/>
              <w:rPr>
                <w:ins w:id="279" w:author="Glenn ten Cate" w:date="2015-07-17T22:06:00Z"/>
              </w:rPr>
            </w:pPr>
            <w:ins w:id="280" w:author="Glenn ten Cate" w:date="2015-07-17T22:07:00Z">
              <w:r w:rsidRPr="00FF3EF8">
                <w:sym w:font="Wingdings" w:char="F0FC"/>
              </w:r>
            </w:ins>
          </w:p>
        </w:tc>
        <w:tc>
          <w:tcPr>
            <w:tcW w:w="888" w:type="dxa"/>
            <w:shd w:val="clear" w:color="auto" w:fill="00B0F0"/>
            <w:vAlign w:val="center"/>
          </w:tcPr>
          <w:p w14:paraId="43172D1C" w14:textId="1610E755" w:rsidR="005F666A" w:rsidRPr="00FF3EF8" w:rsidRDefault="005F666A" w:rsidP="00247281">
            <w:pPr>
              <w:pStyle w:val="TableBody"/>
              <w:jc w:val="center"/>
              <w:cnfStyle w:val="000000100000" w:firstRow="0" w:lastRow="0" w:firstColumn="0" w:lastColumn="0" w:oddVBand="0" w:evenVBand="0" w:oddHBand="1" w:evenHBand="0" w:firstRowFirstColumn="0" w:firstRowLastColumn="0" w:lastRowFirstColumn="0" w:lastRowLastColumn="0"/>
              <w:rPr>
                <w:ins w:id="281" w:author="Glenn ten Cate" w:date="2015-07-17T22:06:00Z"/>
              </w:rPr>
            </w:pPr>
            <w:ins w:id="282" w:author="Glenn ten Cate" w:date="2015-07-17T22:07:00Z">
              <w:r w:rsidRPr="00FF3EF8">
                <w:sym w:font="Wingdings" w:char="F0FC"/>
              </w:r>
            </w:ins>
          </w:p>
        </w:tc>
        <w:tc>
          <w:tcPr>
            <w:tcW w:w="1168" w:type="dxa"/>
            <w:shd w:val="clear" w:color="auto" w:fill="E2EFD9" w:themeFill="accent6" w:themeFillTint="33"/>
            <w:vAlign w:val="center"/>
          </w:tcPr>
          <w:p w14:paraId="6B2A6F6C" w14:textId="21875D01" w:rsidR="005F666A" w:rsidRDefault="005F666A" w:rsidP="00164D62">
            <w:pPr>
              <w:pStyle w:val="TableBody"/>
              <w:jc w:val="center"/>
              <w:cnfStyle w:val="000000100000" w:firstRow="0" w:lastRow="0" w:firstColumn="0" w:lastColumn="0" w:oddVBand="0" w:evenVBand="0" w:oddHBand="1" w:evenHBand="0" w:firstRowFirstColumn="0" w:firstRowLastColumn="0" w:lastRowFirstColumn="0" w:lastRowLastColumn="0"/>
              <w:rPr>
                <w:ins w:id="283" w:author="Glenn ten Cate" w:date="2015-07-17T22:06:00Z"/>
              </w:rPr>
            </w:pPr>
            <w:ins w:id="284" w:author="Glenn ten Cate" w:date="2015-07-17T22:07:00Z">
              <w:r>
                <w:t>3.0</w:t>
              </w:r>
            </w:ins>
          </w:p>
        </w:tc>
      </w:tr>
      <w:tr w:rsidR="005F666A" w:rsidRPr="00EA7027" w14:paraId="0F14CBC2" w14:textId="77777777" w:rsidTr="005F666A">
        <w:trPr>
          <w:cantSplit/>
          <w:ins w:id="285" w:author="Glenn ten Cate" w:date="2015-07-17T22:08:00Z"/>
        </w:trPr>
        <w:tc>
          <w:tcPr>
            <w:cnfStyle w:val="001000000000" w:firstRow="0" w:lastRow="0" w:firstColumn="1" w:lastColumn="0" w:oddVBand="0" w:evenVBand="0" w:oddHBand="0" w:evenHBand="0" w:firstRowFirstColumn="0" w:firstRowLastColumn="0" w:lastRowFirstColumn="0" w:lastRowLastColumn="0"/>
            <w:tcW w:w="932" w:type="dxa"/>
          </w:tcPr>
          <w:p w14:paraId="324D1B6F" w14:textId="52D8159F" w:rsidR="005F666A" w:rsidRDefault="005F666A" w:rsidP="001B1E6E">
            <w:pPr>
              <w:pStyle w:val="TableHeading"/>
              <w:rPr>
                <w:ins w:id="286" w:author="Glenn ten Cate" w:date="2015-07-17T22:08:00Z"/>
              </w:rPr>
            </w:pPr>
            <w:ins w:id="287" w:author="Glenn ten Cate" w:date="2015-07-17T22:08:00Z">
              <w:r>
                <w:lastRenderedPageBreak/>
                <w:t>V16.12</w:t>
              </w:r>
            </w:ins>
          </w:p>
        </w:tc>
        <w:tc>
          <w:tcPr>
            <w:tcW w:w="4472" w:type="dxa"/>
            <w:shd w:val="clear" w:color="auto" w:fill="auto"/>
          </w:tcPr>
          <w:p w14:paraId="53224744" w14:textId="527AFA10" w:rsidR="005F666A" w:rsidRPr="005F666A" w:rsidRDefault="005F666A" w:rsidP="00247281">
            <w:pPr>
              <w:pStyle w:val="TableBody"/>
              <w:cnfStyle w:val="000000000000" w:firstRow="0" w:lastRow="0" w:firstColumn="0" w:lastColumn="0" w:oddVBand="0" w:evenVBand="0" w:oddHBand="0" w:evenHBand="0" w:firstRowFirstColumn="0" w:firstRowLastColumn="0" w:lastRowFirstColumn="0" w:lastRowLastColumn="0"/>
              <w:rPr>
                <w:ins w:id="288" w:author="Glenn ten Cate" w:date="2015-07-17T22:08:00Z"/>
              </w:rPr>
            </w:pPr>
            <w:ins w:id="289" w:author="Glenn ten Cate" w:date="2015-07-17T22:08:00Z">
              <w:r w:rsidRPr="005F666A">
                <w:t>Verify that the web-sockets do not accept handshakes from unknown origins.</w:t>
              </w:r>
            </w:ins>
          </w:p>
        </w:tc>
        <w:tc>
          <w:tcPr>
            <w:tcW w:w="888" w:type="dxa"/>
            <w:shd w:val="clear" w:color="auto" w:fill="FFC000"/>
            <w:vAlign w:val="center"/>
          </w:tcPr>
          <w:p w14:paraId="6514E2A7" w14:textId="6B0C54DE" w:rsidR="005F666A" w:rsidRDefault="005F666A" w:rsidP="00247281">
            <w:pPr>
              <w:pStyle w:val="TableBody"/>
              <w:jc w:val="center"/>
              <w:cnfStyle w:val="000000000000" w:firstRow="0" w:lastRow="0" w:firstColumn="0" w:lastColumn="0" w:oddVBand="0" w:evenVBand="0" w:oddHBand="0" w:evenHBand="0" w:firstRowFirstColumn="0" w:firstRowLastColumn="0" w:lastRowFirstColumn="0" w:lastRowLastColumn="0"/>
              <w:rPr>
                <w:ins w:id="290" w:author="Glenn ten Cate" w:date="2015-07-17T22:08:00Z"/>
              </w:rPr>
            </w:pPr>
            <w:ins w:id="291" w:author="Glenn ten Cate" w:date="2015-07-17T22:08:00Z">
              <w:r>
                <w:sym w:font="Wingdings" w:char="F0FC"/>
              </w:r>
            </w:ins>
          </w:p>
        </w:tc>
        <w:tc>
          <w:tcPr>
            <w:tcW w:w="888" w:type="dxa"/>
            <w:shd w:val="clear" w:color="auto" w:fill="92D050"/>
            <w:vAlign w:val="center"/>
          </w:tcPr>
          <w:p w14:paraId="6D481089" w14:textId="5320B811" w:rsidR="005F666A" w:rsidRPr="00FF3EF8" w:rsidRDefault="005F666A" w:rsidP="00247281">
            <w:pPr>
              <w:pStyle w:val="TableBody"/>
              <w:jc w:val="center"/>
              <w:cnfStyle w:val="000000000000" w:firstRow="0" w:lastRow="0" w:firstColumn="0" w:lastColumn="0" w:oddVBand="0" w:evenVBand="0" w:oddHBand="0" w:evenHBand="0" w:firstRowFirstColumn="0" w:firstRowLastColumn="0" w:lastRowFirstColumn="0" w:lastRowLastColumn="0"/>
              <w:rPr>
                <w:ins w:id="292" w:author="Glenn ten Cate" w:date="2015-07-17T22:08:00Z"/>
              </w:rPr>
            </w:pPr>
            <w:ins w:id="293" w:author="Glenn ten Cate" w:date="2015-07-17T22:08:00Z">
              <w:r w:rsidRPr="00FF3EF8">
                <w:sym w:font="Wingdings" w:char="F0FC"/>
              </w:r>
            </w:ins>
          </w:p>
        </w:tc>
        <w:tc>
          <w:tcPr>
            <w:tcW w:w="888" w:type="dxa"/>
            <w:shd w:val="clear" w:color="auto" w:fill="00B0F0"/>
            <w:vAlign w:val="center"/>
          </w:tcPr>
          <w:p w14:paraId="00AF38E1" w14:textId="294241EA" w:rsidR="005F666A" w:rsidRPr="00FF3EF8" w:rsidRDefault="005F666A" w:rsidP="00247281">
            <w:pPr>
              <w:pStyle w:val="TableBody"/>
              <w:jc w:val="center"/>
              <w:cnfStyle w:val="000000000000" w:firstRow="0" w:lastRow="0" w:firstColumn="0" w:lastColumn="0" w:oddVBand="0" w:evenVBand="0" w:oddHBand="0" w:evenHBand="0" w:firstRowFirstColumn="0" w:firstRowLastColumn="0" w:lastRowFirstColumn="0" w:lastRowLastColumn="0"/>
              <w:rPr>
                <w:ins w:id="294" w:author="Glenn ten Cate" w:date="2015-07-17T22:08:00Z"/>
              </w:rPr>
            </w:pPr>
            <w:ins w:id="295" w:author="Glenn ten Cate" w:date="2015-07-17T22:08:00Z">
              <w:r w:rsidRPr="00FF3EF8">
                <w:sym w:font="Wingdings" w:char="F0FC"/>
              </w:r>
            </w:ins>
          </w:p>
        </w:tc>
        <w:tc>
          <w:tcPr>
            <w:tcW w:w="1168" w:type="dxa"/>
            <w:shd w:val="clear" w:color="auto" w:fill="E2EFD9" w:themeFill="accent6" w:themeFillTint="33"/>
            <w:vAlign w:val="center"/>
          </w:tcPr>
          <w:p w14:paraId="5D25D2CC" w14:textId="6DE76A66" w:rsidR="005F666A" w:rsidRDefault="005F666A" w:rsidP="00164D62">
            <w:pPr>
              <w:pStyle w:val="TableBody"/>
              <w:jc w:val="center"/>
              <w:cnfStyle w:val="000000000000" w:firstRow="0" w:lastRow="0" w:firstColumn="0" w:lastColumn="0" w:oddVBand="0" w:evenVBand="0" w:oddHBand="0" w:evenHBand="0" w:firstRowFirstColumn="0" w:firstRowLastColumn="0" w:lastRowFirstColumn="0" w:lastRowLastColumn="0"/>
              <w:rPr>
                <w:ins w:id="296" w:author="Glenn ten Cate" w:date="2015-07-17T22:08:00Z"/>
              </w:rPr>
            </w:pPr>
            <w:ins w:id="297" w:author="Glenn ten Cate" w:date="2015-07-17T22:08:00Z">
              <w:r>
                <w:t>3.0</w:t>
              </w:r>
            </w:ins>
          </w:p>
        </w:tc>
      </w:tr>
      <w:tr w:rsidR="00E85DB7" w:rsidRPr="00EA7027" w14:paraId="6F3DA416" w14:textId="77777777" w:rsidTr="005F666A">
        <w:trPr>
          <w:cnfStyle w:val="000000100000" w:firstRow="0" w:lastRow="0" w:firstColumn="0" w:lastColumn="0" w:oddVBand="0" w:evenVBand="0" w:oddHBand="1" w:evenHBand="0" w:firstRowFirstColumn="0" w:firstRowLastColumn="0" w:lastRowFirstColumn="0" w:lastRowLastColumn="0"/>
          <w:cantSplit/>
          <w:ins w:id="298" w:author="Glenn ten Cate" w:date="2015-07-17T22:08:00Z"/>
        </w:trPr>
        <w:tc>
          <w:tcPr>
            <w:cnfStyle w:val="001000000000" w:firstRow="0" w:lastRow="0" w:firstColumn="1" w:lastColumn="0" w:oddVBand="0" w:evenVBand="0" w:oddHBand="0" w:evenHBand="0" w:firstRowFirstColumn="0" w:firstRowLastColumn="0" w:lastRowFirstColumn="0" w:lastRowLastColumn="0"/>
            <w:tcW w:w="932" w:type="dxa"/>
          </w:tcPr>
          <w:p w14:paraId="4CE2856A" w14:textId="2ACCCDB0" w:rsidR="00E85DB7" w:rsidRDefault="00E85DB7" w:rsidP="001B1E6E">
            <w:pPr>
              <w:pStyle w:val="TableHeading"/>
              <w:rPr>
                <w:ins w:id="299" w:author="Glenn ten Cate" w:date="2015-07-17T22:08:00Z"/>
              </w:rPr>
            </w:pPr>
            <w:ins w:id="300" w:author="Glenn ten Cate" w:date="2015-07-17T22:08:00Z">
              <w:r>
                <w:t>V16.13</w:t>
              </w:r>
            </w:ins>
          </w:p>
        </w:tc>
        <w:tc>
          <w:tcPr>
            <w:tcW w:w="4472" w:type="dxa"/>
            <w:shd w:val="clear" w:color="auto" w:fill="auto"/>
          </w:tcPr>
          <w:p w14:paraId="29250196" w14:textId="27EBBCAA" w:rsidR="00E85DB7" w:rsidRPr="005F666A" w:rsidRDefault="00E85DB7" w:rsidP="00247281">
            <w:pPr>
              <w:pStyle w:val="TableBody"/>
              <w:cnfStyle w:val="000000100000" w:firstRow="0" w:lastRow="0" w:firstColumn="0" w:lastColumn="0" w:oddVBand="0" w:evenVBand="0" w:oddHBand="1" w:evenHBand="0" w:firstRowFirstColumn="0" w:firstRowLastColumn="0" w:lastRowFirstColumn="0" w:lastRowLastColumn="0"/>
              <w:rPr>
                <w:ins w:id="301" w:author="Glenn ten Cate" w:date="2015-07-17T22:08:00Z"/>
              </w:rPr>
            </w:pPr>
            <w:ins w:id="302" w:author="Glenn ten Cate" w:date="2015-07-17T22:08:00Z">
              <w:r w:rsidRPr="00E85DB7">
                <w:t xml:space="preserve">Verify </w:t>
              </w:r>
              <w:r>
                <w:t xml:space="preserve">that the </w:t>
              </w:r>
              <w:r w:rsidRPr="00E85DB7">
                <w:t>web-messaging functions are filtering and processing messages from trusted domains only</w:t>
              </w:r>
            </w:ins>
            <w:ins w:id="303" w:author="Glenn ten Cate" w:date="2015-07-17T22:09:00Z">
              <w:r>
                <w:t>.</w:t>
              </w:r>
            </w:ins>
          </w:p>
        </w:tc>
        <w:tc>
          <w:tcPr>
            <w:tcW w:w="888" w:type="dxa"/>
            <w:shd w:val="clear" w:color="auto" w:fill="FFC000"/>
            <w:vAlign w:val="center"/>
          </w:tcPr>
          <w:p w14:paraId="0BBA9550" w14:textId="675AE77F" w:rsidR="00E85DB7" w:rsidRDefault="00E85DB7" w:rsidP="00247281">
            <w:pPr>
              <w:pStyle w:val="TableBody"/>
              <w:jc w:val="center"/>
              <w:cnfStyle w:val="000000100000" w:firstRow="0" w:lastRow="0" w:firstColumn="0" w:lastColumn="0" w:oddVBand="0" w:evenVBand="0" w:oddHBand="1" w:evenHBand="0" w:firstRowFirstColumn="0" w:firstRowLastColumn="0" w:lastRowFirstColumn="0" w:lastRowLastColumn="0"/>
              <w:rPr>
                <w:ins w:id="304" w:author="Glenn ten Cate" w:date="2015-07-17T22:08:00Z"/>
              </w:rPr>
            </w:pPr>
            <w:ins w:id="305" w:author="Glenn ten Cate" w:date="2015-07-17T22:09:00Z">
              <w:r>
                <w:sym w:font="Wingdings" w:char="F0FC"/>
              </w:r>
            </w:ins>
          </w:p>
        </w:tc>
        <w:tc>
          <w:tcPr>
            <w:tcW w:w="888" w:type="dxa"/>
            <w:shd w:val="clear" w:color="auto" w:fill="92D050"/>
            <w:vAlign w:val="center"/>
          </w:tcPr>
          <w:p w14:paraId="0FFECBEC" w14:textId="10E460DC" w:rsidR="00E85DB7" w:rsidRPr="00FF3EF8" w:rsidRDefault="00E85DB7" w:rsidP="00247281">
            <w:pPr>
              <w:pStyle w:val="TableBody"/>
              <w:jc w:val="center"/>
              <w:cnfStyle w:val="000000100000" w:firstRow="0" w:lastRow="0" w:firstColumn="0" w:lastColumn="0" w:oddVBand="0" w:evenVBand="0" w:oddHBand="1" w:evenHBand="0" w:firstRowFirstColumn="0" w:firstRowLastColumn="0" w:lastRowFirstColumn="0" w:lastRowLastColumn="0"/>
              <w:rPr>
                <w:ins w:id="306" w:author="Glenn ten Cate" w:date="2015-07-17T22:08:00Z"/>
              </w:rPr>
            </w:pPr>
            <w:ins w:id="307" w:author="Glenn ten Cate" w:date="2015-07-17T22:09:00Z">
              <w:r w:rsidRPr="00FF3EF8">
                <w:sym w:font="Wingdings" w:char="F0FC"/>
              </w:r>
            </w:ins>
          </w:p>
        </w:tc>
        <w:tc>
          <w:tcPr>
            <w:tcW w:w="888" w:type="dxa"/>
            <w:shd w:val="clear" w:color="auto" w:fill="00B0F0"/>
            <w:vAlign w:val="center"/>
          </w:tcPr>
          <w:p w14:paraId="3CE1D681" w14:textId="24648960" w:rsidR="00E85DB7" w:rsidRPr="00FF3EF8" w:rsidRDefault="00E85DB7" w:rsidP="00247281">
            <w:pPr>
              <w:pStyle w:val="TableBody"/>
              <w:jc w:val="center"/>
              <w:cnfStyle w:val="000000100000" w:firstRow="0" w:lastRow="0" w:firstColumn="0" w:lastColumn="0" w:oddVBand="0" w:evenVBand="0" w:oddHBand="1" w:evenHBand="0" w:firstRowFirstColumn="0" w:firstRowLastColumn="0" w:lastRowFirstColumn="0" w:lastRowLastColumn="0"/>
              <w:rPr>
                <w:ins w:id="308" w:author="Glenn ten Cate" w:date="2015-07-17T22:08:00Z"/>
              </w:rPr>
            </w:pPr>
            <w:ins w:id="309" w:author="Glenn ten Cate" w:date="2015-07-17T22:09:00Z">
              <w:r w:rsidRPr="00FF3EF8">
                <w:sym w:font="Wingdings" w:char="F0FC"/>
              </w:r>
            </w:ins>
          </w:p>
        </w:tc>
        <w:tc>
          <w:tcPr>
            <w:tcW w:w="1168" w:type="dxa"/>
            <w:shd w:val="clear" w:color="auto" w:fill="E2EFD9" w:themeFill="accent6" w:themeFillTint="33"/>
            <w:vAlign w:val="center"/>
          </w:tcPr>
          <w:p w14:paraId="3EEEEE6D" w14:textId="3FF6FD38" w:rsidR="00E85DB7" w:rsidRDefault="00E85DB7" w:rsidP="00164D62">
            <w:pPr>
              <w:pStyle w:val="TableBody"/>
              <w:jc w:val="center"/>
              <w:cnfStyle w:val="000000100000" w:firstRow="0" w:lastRow="0" w:firstColumn="0" w:lastColumn="0" w:oddVBand="0" w:evenVBand="0" w:oddHBand="1" w:evenHBand="0" w:firstRowFirstColumn="0" w:firstRowLastColumn="0" w:lastRowFirstColumn="0" w:lastRowLastColumn="0"/>
              <w:rPr>
                <w:ins w:id="310" w:author="Glenn ten Cate" w:date="2015-07-17T22:08:00Z"/>
              </w:rPr>
            </w:pPr>
            <w:ins w:id="311" w:author="Glenn ten Cate" w:date="2015-07-17T22:09:00Z">
              <w:r>
                <w:t>3.0</w:t>
              </w:r>
            </w:ins>
          </w:p>
        </w:tc>
      </w:tr>
      <w:tr w:rsidR="00751A6F" w:rsidRPr="00EA7027" w14:paraId="07C2098D" w14:textId="77777777" w:rsidTr="005F666A">
        <w:trPr>
          <w:cantSplit/>
          <w:ins w:id="312" w:author="Glenn ten Cate" w:date="2015-07-17T22:09:00Z"/>
        </w:trPr>
        <w:tc>
          <w:tcPr>
            <w:cnfStyle w:val="001000000000" w:firstRow="0" w:lastRow="0" w:firstColumn="1" w:lastColumn="0" w:oddVBand="0" w:evenVBand="0" w:oddHBand="0" w:evenHBand="0" w:firstRowFirstColumn="0" w:firstRowLastColumn="0" w:lastRowFirstColumn="0" w:lastRowLastColumn="0"/>
            <w:tcW w:w="932" w:type="dxa"/>
          </w:tcPr>
          <w:p w14:paraId="792AE697" w14:textId="39F51FFE" w:rsidR="00751A6F" w:rsidRDefault="00751A6F" w:rsidP="001B1E6E">
            <w:pPr>
              <w:pStyle w:val="TableHeading"/>
              <w:rPr>
                <w:ins w:id="313" w:author="Glenn ten Cate" w:date="2015-07-17T22:09:00Z"/>
              </w:rPr>
            </w:pPr>
            <w:ins w:id="314" w:author="Glenn ten Cate" w:date="2015-07-17T22:09:00Z">
              <w:r>
                <w:t>V16.14</w:t>
              </w:r>
            </w:ins>
          </w:p>
        </w:tc>
        <w:tc>
          <w:tcPr>
            <w:tcW w:w="4472" w:type="dxa"/>
            <w:shd w:val="clear" w:color="auto" w:fill="auto"/>
          </w:tcPr>
          <w:p w14:paraId="7DDD1A39" w14:textId="39BE36B0" w:rsidR="00751A6F" w:rsidRPr="00E85DB7" w:rsidRDefault="00751A6F" w:rsidP="00247281">
            <w:pPr>
              <w:pStyle w:val="TableBody"/>
              <w:cnfStyle w:val="000000000000" w:firstRow="0" w:lastRow="0" w:firstColumn="0" w:lastColumn="0" w:oddVBand="0" w:evenVBand="0" w:oddHBand="0" w:evenHBand="0" w:firstRowFirstColumn="0" w:firstRowLastColumn="0" w:lastRowFirstColumn="0" w:lastRowLastColumn="0"/>
              <w:rPr>
                <w:ins w:id="315" w:author="Glenn ten Cate" w:date="2015-07-17T22:09:00Z"/>
              </w:rPr>
            </w:pPr>
            <w:ins w:id="316" w:author="Glenn ten Cate" w:date="2015-07-17T22:09:00Z">
              <w:r>
                <w:t>V</w:t>
              </w:r>
              <w:r w:rsidRPr="00751A6F">
                <w:t xml:space="preserve">erify </w:t>
              </w:r>
            </w:ins>
            <w:ins w:id="317" w:author="Glenn ten Cate" w:date="2015-07-17T22:10:00Z">
              <w:r>
                <w:t xml:space="preserve">that </w:t>
              </w:r>
            </w:ins>
            <w:ins w:id="318" w:author="Glenn ten Cate" w:date="2015-07-17T22:09:00Z">
              <w:r w:rsidRPr="00751A6F">
                <w:t xml:space="preserve">whenever </w:t>
              </w:r>
            </w:ins>
            <w:ins w:id="319" w:author="Glenn ten Cate" w:date="2015-07-17T22:10:00Z">
              <w:r w:rsidR="00606343" w:rsidRPr="00751A6F">
                <w:t>a</w:t>
              </w:r>
            </w:ins>
            <w:ins w:id="320" w:author="Glenn ten Cate" w:date="2015-07-17T22:09:00Z">
              <w:r w:rsidRPr="00751A6F">
                <w:t xml:space="preserve"> user is able to download files from the server, that these files actually do exist</w:t>
              </w:r>
            </w:ins>
            <w:ins w:id="321" w:author="Glenn ten Cate" w:date="2015-07-17T22:10:00Z">
              <w:r>
                <w:t xml:space="preserve"> and the user is authorized to access them.</w:t>
              </w:r>
            </w:ins>
          </w:p>
        </w:tc>
        <w:tc>
          <w:tcPr>
            <w:tcW w:w="888" w:type="dxa"/>
            <w:shd w:val="clear" w:color="auto" w:fill="FFC000"/>
            <w:vAlign w:val="center"/>
          </w:tcPr>
          <w:p w14:paraId="26440827" w14:textId="013F5D41" w:rsidR="00751A6F" w:rsidRDefault="00751A6F" w:rsidP="00247281">
            <w:pPr>
              <w:pStyle w:val="TableBody"/>
              <w:jc w:val="center"/>
              <w:cnfStyle w:val="000000000000" w:firstRow="0" w:lastRow="0" w:firstColumn="0" w:lastColumn="0" w:oddVBand="0" w:evenVBand="0" w:oddHBand="0" w:evenHBand="0" w:firstRowFirstColumn="0" w:firstRowLastColumn="0" w:lastRowFirstColumn="0" w:lastRowLastColumn="0"/>
              <w:rPr>
                <w:ins w:id="322" w:author="Glenn ten Cate" w:date="2015-07-17T22:09:00Z"/>
              </w:rPr>
            </w:pPr>
            <w:ins w:id="323" w:author="Glenn ten Cate" w:date="2015-07-17T22:10:00Z">
              <w:r>
                <w:sym w:font="Wingdings" w:char="F0FC"/>
              </w:r>
            </w:ins>
          </w:p>
        </w:tc>
        <w:tc>
          <w:tcPr>
            <w:tcW w:w="888" w:type="dxa"/>
            <w:shd w:val="clear" w:color="auto" w:fill="92D050"/>
            <w:vAlign w:val="center"/>
          </w:tcPr>
          <w:p w14:paraId="1AF974FF" w14:textId="76E92C00" w:rsidR="00751A6F" w:rsidRPr="00FF3EF8" w:rsidRDefault="00751A6F" w:rsidP="00247281">
            <w:pPr>
              <w:pStyle w:val="TableBody"/>
              <w:jc w:val="center"/>
              <w:cnfStyle w:val="000000000000" w:firstRow="0" w:lastRow="0" w:firstColumn="0" w:lastColumn="0" w:oddVBand="0" w:evenVBand="0" w:oddHBand="0" w:evenHBand="0" w:firstRowFirstColumn="0" w:firstRowLastColumn="0" w:lastRowFirstColumn="0" w:lastRowLastColumn="0"/>
              <w:rPr>
                <w:ins w:id="324" w:author="Glenn ten Cate" w:date="2015-07-17T22:09:00Z"/>
              </w:rPr>
            </w:pPr>
            <w:ins w:id="325" w:author="Glenn ten Cate" w:date="2015-07-17T22:10:00Z">
              <w:r w:rsidRPr="00FF3EF8">
                <w:sym w:font="Wingdings" w:char="F0FC"/>
              </w:r>
            </w:ins>
          </w:p>
        </w:tc>
        <w:tc>
          <w:tcPr>
            <w:tcW w:w="888" w:type="dxa"/>
            <w:shd w:val="clear" w:color="auto" w:fill="00B0F0"/>
            <w:vAlign w:val="center"/>
          </w:tcPr>
          <w:p w14:paraId="6F0A1048" w14:textId="6A49EE57" w:rsidR="00751A6F" w:rsidRPr="00FF3EF8" w:rsidRDefault="00751A6F" w:rsidP="00247281">
            <w:pPr>
              <w:pStyle w:val="TableBody"/>
              <w:jc w:val="center"/>
              <w:cnfStyle w:val="000000000000" w:firstRow="0" w:lastRow="0" w:firstColumn="0" w:lastColumn="0" w:oddVBand="0" w:evenVBand="0" w:oddHBand="0" w:evenHBand="0" w:firstRowFirstColumn="0" w:firstRowLastColumn="0" w:lastRowFirstColumn="0" w:lastRowLastColumn="0"/>
              <w:rPr>
                <w:ins w:id="326" w:author="Glenn ten Cate" w:date="2015-07-17T22:09:00Z"/>
              </w:rPr>
            </w:pPr>
            <w:ins w:id="327" w:author="Glenn ten Cate" w:date="2015-07-17T22:10:00Z">
              <w:r w:rsidRPr="00FF3EF8">
                <w:sym w:font="Wingdings" w:char="F0FC"/>
              </w:r>
            </w:ins>
          </w:p>
        </w:tc>
        <w:tc>
          <w:tcPr>
            <w:tcW w:w="1168" w:type="dxa"/>
            <w:shd w:val="clear" w:color="auto" w:fill="E2EFD9" w:themeFill="accent6" w:themeFillTint="33"/>
            <w:vAlign w:val="center"/>
          </w:tcPr>
          <w:p w14:paraId="701F9C74" w14:textId="31496C07" w:rsidR="00751A6F" w:rsidRDefault="00751A6F" w:rsidP="00164D62">
            <w:pPr>
              <w:pStyle w:val="TableBody"/>
              <w:jc w:val="center"/>
              <w:cnfStyle w:val="000000000000" w:firstRow="0" w:lastRow="0" w:firstColumn="0" w:lastColumn="0" w:oddVBand="0" w:evenVBand="0" w:oddHBand="0" w:evenHBand="0" w:firstRowFirstColumn="0" w:firstRowLastColumn="0" w:lastRowFirstColumn="0" w:lastRowLastColumn="0"/>
              <w:rPr>
                <w:ins w:id="328" w:author="Glenn ten Cate" w:date="2015-07-17T22:09:00Z"/>
              </w:rPr>
            </w:pPr>
            <w:ins w:id="329" w:author="Glenn ten Cate" w:date="2015-07-17T22:10:00Z">
              <w:r>
                <w:t>3.0</w:t>
              </w:r>
            </w:ins>
          </w:p>
        </w:tc>
      </w:tr>
      <w:tr w:rsidR="00606343" w:rsidRPr="00EA7027" w14:paraId="1771E88E" w14:textId="77777777" w:rsidTr="005F666A">
        <w:trPr>
          <w:cnfStyle w:val="000000100000" w:firstRow="0" w:lastRow="0" w:firstColumn="0" w:lastColumn="0" w:oddVBand="0" w:evenVBand="0" w:oddHBand="1" w:evenHBand="0" w:firstRowFirstColumn="0" w:firstRowLastColumn="0" w:lastRowFirstColumn="0" w:lastRowLastColumn="0"/>
          <w:cantSplit/>
          <w:ins w:id="330" w:author="Glenn ten Cate" w:date="2015-07-17T22:10:00Z"/>
        </w:trPr>
        <w:tc>
          <w:tcPr>
            <w:cnfStyle w:val="001000000000" w:firstRow="0" w:lastRow="0" w:firstColumn="1" w:lastColumn="0" w:oddVBand="0" w:evenVBand="0" w:oddHBand="0" w:evenHBand="0" w:firstRowFirstColumn="0" w:firstRowLastColumn="0" w:lastRowFirstColumn="0" w:lastRowLastColumn="0"/>
            <w:tcW w:w="932" w:type="dxa"/>
          </w:tcPr>
          <w:p w14:paraId="7410C0CB" w14:textId="07F34696" w:rsidR="00606343" w:rsidRDefault="00606343" w:rsidP="001B1E6E">
            <w:pPr>
              <w:pStyle w:val="TableHeading"/>
              <w:rPr>
                <w:ins w:id="331" w:author="Glenn ten Cate" w:date="2015-07-17T22:10:00Z"/>
              </w:rPr>
            </w:pPr>
            <w:ins w:id="332" w:author="Glenn ten Cate" w:date="2015-07-17T22:10:00Z">
              <w:r>
                <w:t>V16.15</w:t>
              </w:r>
            </w:ins>
          </w:p>
        </w:tc>
        <w:tc>
          <w:tcPr>
            <w:tcW w:w="4472" w:type="dxa"/>
            <w:shd w:val="clear" w:color="auto" w:fill="auto"/>
          </w:tcPr>
          <w:p w14:paraId="41C10EA7" w14:textId="0BBE0400" w:rsidR="00606343" w:rsidRDefault="00606343" w:rsidP="00247281">
            <w:pPr>
              <w:pStyle w:val="TableBody"/>
              <w:cnfStyle w:val="000000100000" w:firstRow="0" w:lastRow="0" w:firstColumn="0" w:lastColumn="0" w:oddVBand="0" w:evenVBand="0" w:oddHBand="1" w:evenHBand="0" w:firstRowFirstColumn="0" w:firstRowLastColumn="0" w:lastRowFirstColumn="0" w:lastRowLastColumn="0"/>
              <w:rPr>
                <w:ins w:id="333" w:author="Glenn ten Cate" w:date="2015-07-17T22:10:00Z"/>
              </w:rPr>
            </w:pPr>
            <w:ins w:id="334" w:author="Glenn ten Cate" w:date="2015-07-17T22:11:00Z">
              <w:r w:rsidRPr="00606343">
                <w:t xml:space="preserve">Verify </w:t>
              </w:r>
              <w:r>
                <w:t xml:space="preserve">that </w:t>
              </w:r>
              <w:r w:rsidRPr="00606343">
                <w:t>the user is not able to tamper the name of files, which the application presents for downloading.</w:t>
              </w:r>
            </w:ins>
          </w:p>
        </w:tc>
        <w:tc>
          <w:tcPr>
            <w:tcW w:w="888" w:type="dxa"/>
            <w:shd w:val="clear" w:color="auto" w:fill="FFC000"/>
            <w:vAlign w:val="center"/>
          </w:tcPr>
          <w:p w14:paraId="265BED84" w14:textId="7B32F5BB" w:rsidR="00606343" w:rsidRDefault="00606343" w:rsidP="00247281">
            <w:pPr>
              <w:pStyle w:val="TableBody"/>
              <w:jc w:val="center"/>
              <w:cnfStyle w:val="000000100000" w:firstRow="0" w:lastRow="0" w:firstColumn="0" w:lastColumn="0" w:oddVBand="0" w:evenVBand="0" w:oddHBand="1" w:evenHBand="0" w:firstRowFirstColumn="0" w:firstRowLastColumn="0" w:lastRowFirstColumn="0" w:lastRowLastColumn="0"/>
              <w:rPr>
                <w:ins w:id="335" w:author="Glenn ten Cate" w:date="2015-07-17T22:10:00Z"/>
              </w:rPr>
            </w:pPr>
            <w:ins w:id="336" w:author="Glenn ten Cate" w:date="2015-07-17T22:11:00Z">
              <w:r>
                <w:sym w:font="Wingdings" w:char="F0FC"/>
              </w:r>
            </w:ins>
          </w:p>
        </w:tc>
        <w:tc>
          <w:tcPr>
            <w:tcW w:w="888" w:type="dxa"/>
            <w:shd w:val="clear" w:color="auto" w:fill="92D050"/>
            <w:vAlign w:val="center"/>
          </w:tcPr>
          <w:p w14:paraId="2FB3BA6B" w14:textId="6D0A04A9" w:rsidR="00606343" w:rsidRPr="00FF3EF8" w:rsidRDefault="00606343" w:rsidP="00247281">
            <w:pPr>
              <w:pStyle w:val="TableBody"/>
              <w:jc w:val="center"/>
              <w:cnfStyle w:val="000000100000" w:firstRow="0" w:lastRow="0" w:firstColumn="0" w:lastColumn="0" w:oddVBand="0" w:evenVBand="0" w:oddHBand="1" w:evenHBand="0" w:firstRowFirstColumn="0" w:firstRowLastColumn="0" w:lastRowFirstColumn="0" w:lastRowLastColumn="0"/>
              <w:rPr>
                <w:ins w:id="337" w:author="Glenn ten Cate" w:date="2015-07-17T22:10:00Z"/>
              </w:rPr>
            </w:pPr>
            <w:ins w:id="338" w:author="Glenn ten Cate" w:date="2015-07-17T22:11:00Z">
              <w:r w:rsidRPr="00FF3EF8">
                <w:sym w:font="Wingdings" w:char="F0FC"/>
              </w:r>
            </w:ins>
          </w:p>
        </w:tc>
        <w:tc>
          <w:tcPr>
            <w:tcW w:w="888" w:type="dxa"/>
            <w:shd w:val="clear" w:color="auto" w:fill="00B0F0"/>
            <w:vAlign w:val="center"/>
          </w:tcPr>
          <w:p w14:paraId="1D037011" w14:textId="3461BFCE" w:rsidR="00606343" w:rsidRPr="00FF3EF8" w:rsidRDefault="00606343" w:rsidP="00247281">
            <w:pPr>
              <w:pStyle w:val="TableBody"/>
              <w:jc w:val="center"/>
              <w:cnfStyle w:val="000000100000" w:firstRow="0" w:lastRow="0" w:firstColumn="0" w:lastColumn="0" w:oddVBand="0" w:evenVBand="0" w:oddHBand="1" w:evenHBand="0" w:firstRowFirstColumn="0" w:firstRowLastColumn="0" w:lastRowFirstColumn="0" w:lastRowLastColumn="0"/>
              <w:rPr>
                <w:ins w:id="339" w:author="Glenn ten Cate" w:date="2015-07-17T22:10:00Z"/>
              </w:rPr>
            </w:pPr>
            <w:ins w:id="340" w:author="Glenn ten Cate" w:date="2015-07-17T22:11:00Z">
              <w:r w:rsidRPr="00FF3EF8">
                <w:sym w:font="Wingdings" w:char="F0FC"/>
              </w:r>
            </w:ins>
          </w:p>
        </w:tc>
        <w:tc>
          <w:tcPr>
            <w:tcW w:w="1168" w:type="dxa"/>
            <w:shd w:val="clear" w:color="auto" w:fill="E2EFD9" w:themeFill="accent6" w:themeFillTint="33"/>
            <w:vAlign w:val="center"/>
          </w:tcPr>
          <w:p w14:paraId="27EF03CF" w14:textId="250817C8" w:rsidR="00606343" w:rsidRDefault="00606343" w:rsidP="00164D62">
            <w:pPr>
              <w:pStyle w:val="TableBody"/>
              <w:jc w:val="center"/>
              <w:cnfStyle w:val="000000100000" w:firstRow="0" w:lastRow="0" w:firstColumn="0" w:lastColumn="0" w:oddVBand="0" w:evenVBand="0" w:oddHBand="1" w:evenHBand="0" w:firstRowFirstColumn="0" w:firstRowLastColumn="0" w:lastRowFirstColumn="0" w:lastRowLastColumn="0"/>
              <w:rPr>
                <w:ins w:id="341" w:author="Glenn ten Cate" w:date="2015-07-17T22:10:00Z"/>
              </w:rPr>
            </w:pPr>
            <w:ins w:id="342" w:author="Glenn ten Cate" w:date="2015-07-17T22:11:00Z">
              <w:r>
                <w:t>3.0</w:t>
              </w:r>
            </w:ins>
          </w:p>
        </w:tc>
      </w:tr>
    </w:tbl>
    <w:p w14:paraId="2A9F34BB" w14:textId="77777777" w:rsidR="003C52FF" w:rsidRDefault="003C52FF" w:rsidP="003C52FF">
      <w:pPr>
        <w:pStyle w:val="Heading2"/>
      </w:pPr>
      <w:r>
        <w:t>References</w:t>
      </w:r>
    </w:p>
    <w:p w14:paraId="38B6C546" w14:textId="77777777" w:rsidR="003C52FF" w:rsidRPr="00DF702A" w:rsidRDefault="003C52FF" w:rsidP="003C52FF">
      <w:r>
        <w:t>TBA</w:t>
      </w:r>
    </w:p>
    <w:p w14:paraId="7FE2B720" w14:textId="1444F183" w:rsidR="00DF702A" w:rsidRDefault="00DF702A" w:rsidP="00BD5F80">
      <w:pPr>
        <w:pStyle w:val="Heading1"/>
      </w:pPr>
      <w:r>
        <w:lastRenderedPageBreak/>
        <w:t xml:space="preserve">V17: Mobile </w:t>
      </w:r>
      <w:r w:rsidR="00C801A4">
        <w:t>v</w:t>
      </w:r>
      <w:r>
        <w:t xml:space="preserve">erification </w:t>
      </w:r>
      <w:r w:rsidR="00C801A4">
        <w:t>r</w:t>
      </w:r>
      <w:r>
        <w:t>equirements</w:t>
      </w:r>
      <w:bookmarkEnd w:id="271"/>
    </w:p>
    <w:p w14:paraId="78D3F38A" w14:textId="77777777" w:rsidR="003C52FF" w:rsidRDefault="003C52FF" w:rsidP="003C52FF">
      <w:pPr>
        <w:pStyle w:val="Heading2"/>
      </w:pPr>
      <w:r>
        <w:t>Control objective</w:t>
      </w:r>
    </w:p>
    <w:p w14:paraId="7632FA94" w14:textId="1CAAA002" w:rsidR="003C52FF" w:rsidRDefault="006A0D74" w:rsidP="003C52FF">
      <w:r>
        <w:t xml:space="preserve">Provide </w:t>
      </w:r>
      <w:r w:rsidR="0077789F">
        <w:t>unique</w:t>
      </w:r>
      <w:r>
        <w:t xml:space="preserve"> security requirements for mobile applications, aligned with the OWASP Mobile Top 10. </w:t>
      </w:r>
    </w:p>
    <w:p w14:paraId="50B5E48E" w14:textId="30C847B5" w:rsidR="006A0D74" w:rsidRDefault="0096273F" w:rsidP="003C52FF">
      <w:r>
        <w:t xml:space="preserve">Note: </w:t>
      </w:r>
      <w:r w:rsidR="004C38B4">
        <w:t>A</w:t>
      </w:r>
      <w:r w:rsidR="006A0D74">
        <w:t xml:space="preserve">ll of the </w:t>
      </w:r>
      <w:r w:rsidR="004C38B4">
        <w:t xml:space="preserve">deprecated requirements </w:t>
      </w:r>
      <w:r w:rsidR="006A0D74">
        <w:t xml:space="preserve">in version 3.0 are due to </w:t>
      </w:r>
      <w:r w:rsidR="00EA02C4">
        <w:t xml:space="preserve">mobile </w:t>
      </w:r>
      <w:r w:rsidR="006A0D74">
        <w:t>requirements being duplicates of requirements</w:t>
      </w:r>
      <w:r w:rsidR="00EA02C4">
        <w:t xml:space="preserve"> found elsewhere within this standard</w:t>
      </w:r>
      <w:r w:rsidR="006A0D74">
        <w:t>.</w:t>
      </w:r>
      <w:r w:rsidR="00CE11DB">
        <w:t xml:space="preserve"> </w:t>
      </w:r>
      <w:r w:rsidR="00D14549">
        <w:t>These have been removed</w:t>
      </w:r>
      <w:r w:rsidR="00DE2619">
        <w:t xml:space="preserve"> as duplicates</w:t>
      </w:r>
      <w:r w:rsidR="00D14549">
        <w:t xml:space="preserve">. </w:t>
      </w:r>
      <w:r w:rsidR="00CE11DB">
        <w:t xml:space="preserve">A full mobile application assessment at each level requires consideration of </w:t>
      </w:r>
      <w:r w:rsidR="00CA6A00">
        <w:t xml:space="preserve">all </w:t>
      </w:r>
      <w:r w:rsidR="00CE11DB">
        <w:t xml:space="preserve">other </w:t>
      </w:r>
      <w:r w:rsidR="00CA6A00">
        <w:t xml:space="preserve">applicable </w:t>
      </w:r>
      <w:r w:rsidR="00CE11DB">
        <w:t xml:space="preserve">requirements throughout this standard. </w:t>
      </w:r>
    </w:p>
    <w:p w14:paraId="1CC3ECF0"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E81066">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C5021A" w:rsidRPr="00EA7027" w14:paraId="45234F2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77197157" w:rsidR="00C5021A" w:rsidRPr="00E305D1" w:rsidRDefault="00C5021A" w:rsidP="00E305D1">
            <w:pPr>
              <w:pStyle w:val="TableHeading"/>
            </w:pPr>
            <w:r w:rsidRPr="00E305D1">
              <w:t>V17.1</w:t>
            </w:r>
          </w:p>
        </w:tc>
        <w:tc>
          <w:tcPr>
            <w:tcW w:w="4363" w:type="dxa"/>
            <w:shd w:val="clear" w:color="auto" w:fill="EDEDED" w:themeFill="accent3" w:themeFillTint="33"/>
          </w:tcPr>
          <w:p w14:paraId="5F6A3B26" w14:textId="76E53B55" w:rsidR="00C5021A" w:rsidRPr="00E305D1" w:rsidRDefault="00E305D1"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96C0A3C"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0D142B7"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6F932AF"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1A32FF" w14:textId="53221BD2" w:rsidR="00C5021A" w:rsidRPr="00E305D1" w:rsidRDefault="00E305D1"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F228D"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DC23AB" w:rsidR="009F228D" w:rsidRPr="00E305D1" w:rsidRDefault="009F228D" w:rsidP="00E305D1">
            <w:pPr>
              <w:pStyle w:val="TableHeading"/>
            </w:pPr>
            <w:r w:rsidRPr="00E305D1">
              <w:t>V17.2</w:t>
            </w:r>
          </w:p>
        </w:tc>
        <w:tc>
          <w:tcPr>
            <w:tcW w:w="4363" w:type="dxa"/>
            <w:shd w:val="clear" w:color="auto" w:fill="auto"/>
          </w:tcPr>
          <w:p w14:paraId="0799B27D" w14:textId="5DB6C6E1"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ID values stored on the device and retrievable by other applications, such as the UDID or IMEI number are not used as authentication tokens</w:t>
            </w:r>
            <w:r w:rsidR="0046475F">
              <w:t>.</w:t>
            </w:r>
          </w:p>
        </w:tc>
        <w:tc>
          <w:tcPr>
            <w:tcW w:w="866" w:type="dxa"/>
            <w:shd w:val="clear" w:color="auto" w:fill="FFC000"/>
            <w:vAlign w:val="center"/>
          </w:tcPr>
          <w:p w14:paraId="2E612806" w14:textId="010682CF"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60493403" w14:textId="3808E82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735D3C04" w14:textId="7FF65ADA"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5AD458FE" w14:textId="59C7AAAF"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9F228D"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1D36E77C" w:rsidR="009F228D" w:rsidRPr="00E305D1" w:rsidRDefault="009F228D" w:rsidP="00E305D1">
            <w:pPr>
              <w:pStyle w:val="TableHeading"/>
            </w:pPr>
            <w:r w:rsidRPr="00E305D1">
              <w:t>V17.3</w:t>
            </w:r>
          </w:p>
        </w:tc>
        <w:tc>
          <w:tcPr>
            <w:tcW w:w="4363" w:type="dxa"/>
            <w:shd w:val="clear" w:color="auto" w:fill="auto"/>
          </w:tcPr>
          <w:p w14:paraId="64625965" w14:textId="47F88040"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mobile app does not store sensitive data onto potentially unencrypted shared resources on the device (e.g. SD card or shared folders)</w:t>
            </w:r>
            <w:r w:rsidR="0046475F">
              <w:t>.</w:t>
            </w:r>
          </w:p>
        </w:tc>
        <w:tc>
          <w:tcPr>
            <w:tcW w:w="866" w:type="dxa"/>
            <w:shd w:val="clear" w:color="auto" w:fill="FFC000"/>
            <w:vAlign w:val="center"/>
          </w:tcPr>
          <w:p w14:paraId="2C0C57E7" w14:textId="71D4EB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92D050"/>
            <w:vAlign w:val="center"/>
          </w:tcPr>
          <w:p w14:paraId="7094F515" w14:textId="48BEA8D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00B0F0"/>
            <w:vAlign w:val="center"/>
          </w:tcPr>
          <w:p w14:paraId="1D8B215D" w14:textId="2908620B"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1139" w:type="dxa"/>
            <w:shd w:val="clear" w:color="auto" w:fill="auto"/>
            <w:vAlign w:val="center"/>
          </w:tcPr>
          <w:p w14:paraId="7D8BB4A3" w14:textId="00F620B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A48D9C8" w:rsidR="009F228D" w:rsidRPr="00E305D1" w:rsidRDefault="009F228D" w:rsidP="00E305D1">
            <w:pPr>
              <w:pStyle w:val="TableHeading"/>
            </w:pPr>
            <w:r w:rsidRPr="00E305D1">
              <w:t>V17.4</w:t>
            </w:r>
          </w:p>
        </w:tc>
        <w:tc>
          <w:tcPr>
            <w:tcW w:w="4363" w:type="dxa"/>
            <w:shd w:val="clear" w:color="auto" w:fill="auto"/>
          </w:tcPr>
          <w:p w14:paraId="1B6FABE1" w14:textId="235D0147" w:rsidR="009F228D" w:rsidRPr="00E305D1" w:rsidRDefault="009F228D" w:rsidP="0010023D">
            <w:pPr>
              <w:pStyle w:val="TableBody"/>
              <w:cnfStyle w:val="000000000000" w:firstRow="0" w:lastRow="0" w:firstColumn="0" w:lastColumn="0" w:oddVBand="0" w:evenVBand="0" w:oddHBand="0" w:evenHBand="0" w:firstRowFirstColumn="0" w:firstRowLastColumn="0" w:lastRowFirstColumn="0" w:lastRowLastColumn="0"/>
            </w:pPr>
            <w:r w:rsidRPr="00E305D1">
              <w:t xml:space="preserve">Verify that sensitive data is not stored unprotected on the device, even in </w:t>
            </w:r>
            <w:proofErr w:type="gramStart"/>
            <w:r w:rsidRPr="00E305D1">
              <w:t>system protected</w:t>
            </w:r>
            <w:proofErr w:type="gramEnd"/>
            <w:r w:rsidRPr="00E305D1">
              <w:t xml:space="preserve"> areas such as </w:t>
            </w:r>
            <w:r w:rsidR="0010023D">
              <w:t>k</w:t>
            </w:r>
            <w:r w:rsidR="0010023D" w:rsidRPr="00E305D1">
              <w:t>ey chains</w:t>
            </w:r>
            <w:r w:rsidR="0046475F">
              <w:t>.</w:t>
            </w:r>
          </w:p>
        </w:tc>
        <w:tc>
          <w:tcPr>
            <w:tcW w:w="866" w:type="dxa"/>
            <w:shd w:val="clear" w:color="auto" w:fill="FFC000"/>
            <w:vAlign w:val="center"/>
          </w:tcPr>
          <w:p w14:paraId="2621A26B" w14:textId="10521554"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7360A7E1" w14:textId="5560DC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5E1547BD" w14:textId="41A61BC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716E182A" w14:textId="7D52F21C"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9F228D"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4017E291" w:rsidR="009F228D" w:rsidRPr="00E305D1" w:rsidRDefault="009F228D" w:rsidP="00E305D1">
            <w:pPr>
              <w:pStyle w:val="TableHeading"/>
            </w:pPr>
            <w:r w:rsidRPr="00E305D1">
              <w:t>V17.5</w:t>
            </w:r>
          </w:p>
        </w:tc>
        <w:tc>
          <w:tcPr>
            <w:tcW w:w="4363" w:type="dxa"/>
            <w:shd w:val="clear" w:color="auto" w:fill="auto"/>
          </w:tcPr>
          <w:p w14:paraId="132D6940" w14:textId="6F5BB45B"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secret keys, API tokens, or passwords are not hard-coded in mobile applications.</w:t>
            </w:r>
          </w:p>
        </w:tc>
        <w:tc>
          <w:tcPr>
            <w:tcW w:w="866" w:type="dxa"/>
            <w:shd w:val="clear" w:color="auto" w:fill="auto"/>
            <w:vAlign w:val="center"/>
          </w:tcPr>
          <w:p w14:paraId="502B7EDC"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C5790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866" w:type="dxa"/>
            <w:shd w:val="clear" w:color="auto" w:fill="00B0F0"/>
            <w:vAlign w:val="center"/>
          </w:tcPr>
          <w:p w14:paraId="5AC125D3" w14:textId="0DFBF64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1139" w:type="dxa"/>
            <w:shd w:val="clear" w:color="auto" w:fill="auto"/>
            <w:vAlign w:val="center"/>
          </w:tcPr>
          <w:p w14:paraId="3ED50331" w14:textId="721F1B4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2B5B33FF" w:rsidR="009F228D" w:rsidRPr="00E305D1" w:rsidRDefault="009F228D" w:rsidP="00E305D1">
            <w:pPr>
              <w:pStyle w:val="TableHeading"/>
            </w:pPr>
            <w:r w:rsidRPr="00E305D1">
              <w:t>V17.6</w:t>
            </w:r>
          </w:p>
        </w:tc>
        <w:tc>
          <w:tcPr>
            <w:tcW w:w="4363" w:type="dxa"/>
            <w:shd w:val="clear" w:color="auto" w:fill="auto"/>
          </w:tcPr>
          <w:p w14:paraId="2CD9B09D" w14:textId="64E6833E"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mobile app prevents leaking of sensitive data where screenshots are saved of the current application, or as the application is backgrounded or the device is restarted.</w:t>
            </w:r>
          </w:p>
        </w:tc>
        <w:tc>
          <w:tcPr>
            <w:tcW w:w="866" w:type="dxa"/>
            <w:shd w:val="clear" w:color="auto" w:fill="auto"/>
            <w:vAlign w:val="center"/>
          </w:tcPr>
          <w:p w14:paraId="36593022" w14:textId="77777777"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1645C75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866" w:type="dxa"/>
            <w:shd w:val="clear" w:color="auto" w:fill="00B0F0"/>
            <w:vAlign w:val="center"/>
          </w:tcPr>
          <w:p w14:paraId="6B97AA87" w14:textId="162477DC"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1139" w:type="dxa"/>
            <w:shd w:val="clear" w:color="auto" w:fill="auto"/>
            <w:vAlign w:val="center"/>
          </w:tcPr>
          <w:p w14:paraId="3475E75E" w14:textId="2E654E07"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E81066" w:rsidRPr="00EA7027" w14:paraId="26ECC101"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C16EA50" w:rsidR="00E81066" w:rsidRPr="00E305D1" w:rsidRDefault="00E81066" w:rsidP="00E305D1">
            <w:pPr>
              <w:pStyle w:val="TableHeading"/>
            </w:pPr>
            <w:r w:rsidRPr="00E305D1">
              <w:t>V17.7</w:t>
            </w:r>
          </w:p>
        </w:tc>
        <w:tc>
          <w:tcPr>
            <w:tcW w:w="4363" w:type="dxa"/>
            <w:shd w:val="clear" w:color="auto" w:fill="EDEDED" w:themeFill="accent3" w:themeFillTint="33"/>
          </w:tcPr>
          <w:p w14:paraId="647C5483" w14:textId="12E723A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0C31097"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660330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3920934" w14:textId="484FAD50"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477E72F" w14:textId="4D35DA20"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C5021A" w:rsidRPr="00EA7027" w14:paraId="5748B30F"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6CB1B68B" w:rsidR="00C5021A" w:rsidRPr="00E305D1" w:rsidRDefault="00C5021A" w:rsidP="00E305D1">
            <w:pPr>
              <w:pStyle w:val="TableHeading"/>
            </w:pPr>
            <w:r w:rsidRPr="00E305D1">
              <w:t>V17.8</w:t>
            </w:r>
          </w:p>
        </w:tc>
        <w:tc>
          <w:tcPr>
            <w:tcW w:w="4363" w:type="dxa"/>
          </w:tcPr>
          <w:p w14:paraId="63E4D753" w14:textId="284A9558" w:rsidR="00C5021A"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5D257F97"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E7357D"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16FBDC8C" w14:textId="50500831" w:rsidR="00C5021A"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2452E97E" w14:textId="77777777" w:rsidTr="001002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DAAB2FC" w:rsidR="009F228D" w:rsidRPr="00E305D1" w:rsidRDefault="009F228D" w:rsidP="00E305D1">
            <w:pPr>
              <w:pStyle w:val="TableHeading"/>
            </w:pPr>
            <w:r w:rsidRPr="00E305D1">
              <w:t>V17.9</w:t>
            </w:r>
          </w:p>
        </w:tc>
        <w:tc>
          <w:tcPr>
            <w:tcW w:w="4363" w:type="dxa"/>
            <w:shd w:val="clear" w:color="auto" w:fill="auto"/>
          </w:tcPr>
          <w:p w14:paraId="72B5B850" w14:textId="28A150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the permissions being requested as well as the resources that it is authorized to access are a minimal set of permissions required for the application to function.</w:t>
            </w:r>
          </w:p>
        </w:tc>
        <w:tc>
          <w:tcPr>
            <w:tcW w:w="866" w:type="dxa"/>
            <w:shd w:val="clear" w:color="auto" w:fill="auto"/>
            <w:vAlign w:val="center"/>
          </w:tcPr>
          <w:p w14:paraId="73FB8E73" w14:textId="77777777" w:rsidR="009F228D" w:rsidRPr="00E81066" w:rsidRDefault="009F228D" w:rsidP="009F228D">
            <w:pPr>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9C888D4" w14:textId="5222F26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866" w:type="dxa"/>
            <w:shd w:val="clear" w:color="auto" w:fill="00B0F0"/>
            <w:vAlign w:val="center"/>
          </w:tcPr>
          <w:p w14:paraId="0D35FD7E" w14:textId="21BA4E02"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1139" w:type="dxa"/>
            <w:shd w:val="clear" w:color="auto" w:fill="auto"/>
            <w:vAlign w:val="center"/>
          </w:tcPr>
          <w:p w14:paraId="6B4A8165" w14:textId="2957149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65E7DE55"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41DA127D" w:rsidR="00E81066" w:rsidRPr="00E305D1" w:rsidRDefault="00E81066" w:rsidP="00E305D1">
            <w:pPr>
              <w:pStyle w:val="TableHeading"/>
            </w:pPr>
            <w:r w:rsidRPr="00E305D1">
              <w:t>V17.10</w:t>
            </w:r>
          </w:p>
        </w:tc>
        <w:tc>
          <w:tcPr>
            <w:tcW w:w="4363" w:type="dxa"/>
          </w:tcPr>
          <w:p w14:paraId="3A88DB5E" w14:textId="2388FEDB"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2F54767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54E2F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494A76D" w14:textId="436EF7A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17D6125C"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468333AE" w:rsidR="00E81066" w:rsidRPr="00E305D1" w:rsidRDefault="00E81066" w:rsidP="00E305D1">
            <w:pPr>
              <w:pStyle w:val="TableHeading"/>
            </w:pPr>
            <w:r w:rsidRPr="00E305D1">
              <w:lastRenderedPageBreak/>
              <w:t>V17.11</w:t>
            </w:r>
          </w:p>
        </w:tc>
        <w:tc>
          <w:tcPr>
            <w:tcW w:w="4363" w:type="dxa"/>
            <w:shd w:val="clear" w:color="auto" w:fill="EDEDED" w:themeFill="accent3" w:themeFillTint="33"/>
          </w:tcPr>
          <w:p w14:paraId="15014121" w14:textId="451F75FA"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2C4A54"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2C735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5105E8"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3D5C4529" w14:textId="62FDD3F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1A7F2024"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A8B0C72" w14:textId="08890BB0" w:rsidR="00E81066" w:rsidRPr="00E305D1" w:rsidRDefault="00E81066" w:rsidP="00E305D1">
            <w:pPr>
              <w:pStyle w:val="TableHeading"/>
            </w:pPr>
            <w:r w:rsidRPr="00E305D1">
              <w:t>V17.12</w:t>
            </w:r>
          </w:p>
        </w:tc>
        <w:tc>
          <w:tcPr>
            <w:tcW w:w="4363" w:type="dxa"/>
          </w:tcPr>
          <w:p w14:paraId="13692DA9" w14:textId="0785C2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509615E"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3E93D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D9BBC6"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D059703" w14:textId="3177123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489BEFC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A00B496" w14:textId="5BA834DE" w:rsidR="00E81066" w:rsidRPr="00E305D1" w:rsidRDefault="00E81066" w:rsidP="00E305D1">
            <w:pPr>
              <w:pStyle w:val="TableHeading"/>
            </w:pPr>
            <w:r w:rsidRPr="00E305D1">
              <w:t>V17.13</w:t>
            </w:r>
          </w:p>
        </w:tc>
        <w:tc>
          <w:tcPr>
            <w:tcW w:w="4363" w:type="dxa"/>
            <w:shd w:val="clear" w:color="auto" w:fill="EDEDED" w:themeFill="accent3" w:themeFillTint="33"/>
          </w:tcPr>
          <w:p w14:paraId="281C981D" w14:textId="168F4490"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045E29"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E9D2BA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9F862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EA1E5E" w14:textId="1146168A"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169CBBC"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2149F02C" w14:textId="463EF645" w:rsidR="00E81066" w:rsidRPr="00E305D1" w:rsidRDefault="00E81066" w:rsidP="00E305D1">
            <w:pPr>
              <w:pStyle w:val="TableHeading"/>
            </w:pPr>
            <w:r w:rsidRPr="00E305D1">
              <w:t>V17.14</w:t>
            </w:r>
          </w:p>
        </w:tc>
        <w:tc>
          <w:tcPr>
            <w:tcW w:w="4363" w:type="dxa"/>
          </w:tcPr>
          <w:p w14:paraId="2C8F83C7" w14:textId="26930B72"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8BF4130"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34846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5C79B6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5A1F611" w14:textId="722ACEEE"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7B5611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B9B1CF" w14:textId="10EBAA68" w:rsidR="00E81066" w:rsidRPr="00E305D1" w:rsidRDefault="00E81066" w:rsidP="00E305D1">
            <w:pPr>
              <w:pStyle w:val="TableHeading"/>
            </w:pPr>
            <w:r w:rsidRPr="00E305D1">
              <w:t>V17.15</w:t>
            </w:r>
          </w:p>
        </w:tc>
        <w:tc>
          <w:tcPr>
            <w:tcW w:w="4363" w:type="dxa"/>
            <w:shd w:val="clear" w:color="auto" w:fill="EDEDED" w:themeFill="accent3" w:themeFillTint="33"/>
          </w:tcPr>
          <w:p w14:paraId="78E702C0" w14:textId="23F5B49D"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16174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2C1990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81927F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1E266F" w14:textId="241EB631"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6083AB79"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45A976E" w14:textId="4108C84E" w:rsidR="00E81066" w:rsidRPr="00E305D1" w:rsidRDefault="00E81066" w:rsidP="00E305D1">
            <w:pPr>
              <w:pStyle w:val="TableHeading"/>
            </w:pPr>
            <w:r w:rsidRPr="00E305D1">
              <w:t>V17.16</w:t>
            </w:r>
          </w:p>
        </w:tc>
        <w:tc>
          <w:tcPr>
            <w:tcW w:w="4363" w:type="dxa"/>
          </w:tcPr>
          <w:p w14:paraId="62703C43" w14:textId="3E8D6E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06C4C65D"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5FA80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61146A1"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4FCF5884" w14:textId="52C8AC3B"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7C24D9E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65633E6" w14:textId="5CD86511" w:rsidR="00E81066" w:rsidRPr="00E305D1" w:rsidRDefault="00E81066" w:rsidP="00E305D1">
            <w:pPr>
              <w:pStyle w:val="TableHeading"/>
            </w:pPr>
            <w:r w:rsidRPr="00E305D1">
              <w:t>V17.17</w:t>
            </w:r>
          </w:p>
        </w:tc>
        <w:tc>
          <w:tcPr>
            <w:tcW w:w="4363" w:type="dxa"/>
            <w:shd w:val="clear" w:color="auto" w:fill="EDEDED" w:themeFill="accent3" w:themeFillTint="33"/>
          </w:tcPr>
          <w:p w14:paraId="2411CA76" w14:textId="28617EB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990C4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1CC158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D6217D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73A2186" w14:textId="3F4723FF"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3DC23B5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63ABAC" w14:textId="3FA01F54" w:rsidR="00E81066" w:rsidRPr="00E305D1" w:rsidRDefault="00E81066" w:rsidP="00E305D1">
            <w:pPr>
              <w:pStyle w:val="TableHeading"/>
            </w:pPr>
            <w:r w:rsidRPr="00E305D1">
              <w:t>V17.18</w:t>
            </w:r>
          </w:p>
        </w:tc>
        <w:tc>
          <w:tcPr>
            <w:tcW w:w="4363" w:type="dxa"/>
          </w:tcPr>
          <w:p w14:paraId="4FBDA147" w14:textId="62CE78B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8E0F8A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9B12DE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D3A2EE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0C268B7F" w14:textId="25F98947"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D123084"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F6C296A" w14:textId="053A8B41" w:rsidR="00E81066" w:rsidRPr="00E305D1" w:rsidRDefault="00E81066" w:rsidP="00E305D1">
            <w:pPr>
              <w:pStyle w:val="TableHeading"/>
            </w:pPr>
            <w:r w:rsidRPr="00E305D1">
              <w:t>V17.19</w:t>
            </w:r>
          </w:p>
        </w:tc>
        <w:tc>
          <w:tcPr>
            <w:tcW w:w="4363" w:type="dxa"/>
            <w:shd w:val="clear" w:color="auto" w:fill="EDEDED" w:themeFill="accent3" w:themeFillTint="33"/>
          </w:tcPr>
          <w:p w14:paraId="537D9E0D" w14:textId="2F252B5B"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5252AB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DE3BD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4EC21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CAD31F" w14:textId="3FFD0D36"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71FE880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DDC1323" w14:textId="4EE6FBC9" w:rsidR="00E81066" w:rsidRPr="00E305D1" w:rsidRDefault="00E81066" w:rsidP="00E305D1">
            <w:pPr>
              <w:pStyle w:val="TableHeading"/>
            </w:pPr>
            <w:r w:rsidRPr="00E305D1">
              <w:t>V17.20</w:t>
            </w:r>
          </w:p>
        </w:tc>
        <w:tc>
          <w:tcPr>
            <w:tcW w:w="4363" w:type="dxa"/>
          </w:tcPr>
          <w:p w14:paraId="7ED72816" w14:textId="51D92FE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F29D6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30ED0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5986F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79AA026" w14:textId="140F0F5A"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0C9C9560"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CB6480B" w14:textId="1CC217E3" w:rsidR="009F228D" w:rsidRPr="00E305D1" w:rsidRDefault="009F228D" w:rsidP="00E305D1">
            <w:pPr>
              <w:pStyle w:val="TableHeading"/>
            </w:pPr>
            <w:r w:rsidRPr="00E305D1">
              <w:t>V17.21</w:t>
            </w:r>
          </w:p>
        </w:tc>
        <w:tc>
          <w:tcPr>
            <w:tcW w:w="4363" w:type="dxa"/>
            <w:shd w:val="clear" w:color="auto" w:fill="auto"/>
          </w:tcPr>
          <w:p w14:paraId="07F6A870" w14:textId="5D1B1855"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application makes use of Address Space Layout Randomization (ASLR).</w:t>
            </w:r>
          </w:p>
        </w:tc>
        <w:tc>
          <w:tcPr>
            <w:tcW w:w="866" w:type="dxa"/>
            <w:shd w:val="clear" w:color="auto" w:fill="FFC000"/>
            <w:vAlign w:val="center"/>
          </w:tcPr>
          <w:p w14:paraId="1CA88D62" w14:textId="3606EA2D"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92D050"/>
            <w:vAlign w:val="center"/>
          </w:tcPr>
          <w:p w14:paraId="0944A107" w14:textId="4252A3B4"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00B0F0"/>
            <w:vAlign w:val="center"/>
          </w:tcPr>
          <w:p w14:paraId="28E23467" w14:textId="775F04AF"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1139" w:type="dxa"/>
            <w:shd w:val="clear" w:color="auto" w:fill="auto"/>
            <w:vAlign w:val="center"/>
          </w:tcPr>
          <w:p w14:paraId="0901295D" w14:textId="79F2618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5D0B3D72"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E1B4D61" w14:textId="53ED2EE4" w:rsidR="00E81066" w:rsidRPr="00E305D1" w:rsidRDefault="00E81066" w:rsidP="00E305D1">
            <w:pPr>
              <w:pStyle w:val="TableHeading"/>
            </w:pPr>
            <w:r w:rsidRPr="00E305D1">
              <w:t>V17.22</w:t>
            </w:r>
          </w:p>
        </w:tc>
        <w:tc>
          <w:tcPr>
            <w:tcW w:w="4363" w:type="dxa"/>
          </w:tcPr>
          <w:p w14:paraId="28746359" w14:textId="165EF6C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4141065"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0C5BBF8"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CC90BA9"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7D121D1" w14:textId="542EE8F8"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2055704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341152F" w14:textId="47330D1B" w:rsidR="00E81066" w:rsidRPr="00E305D1" w:rsidRDefault="00E81066" w:rsidP="00E305D1">
            <w:pPr>
              <w:pStyle w:val="TableHeading"/>
            </w:pPr>
            <w:r w:rsidRPr="00E305D1">
              <w:t>V17.23</w:t>
            </w:r>
          </w:p>
        </w:tc>
        <w:tc>
          <w:tcPr>
            <w:tcW w:w="4363" w:type="dxa"/>
            <w:shd w:val="clear" w:color="auto" w:fill="EDEDED" w:themeFill="accent3" w:themeFillTint="33"/>
          </w:tcPr>
          <w:p w14:paraId="42D66C96" w14:textId="3AD5C267"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37109F6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3BFA48F"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18C4A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33C6E04" w14:textId="358FB94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9A1C78E"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8C087E5" w14:textId="3B5CEA57" w:rsidR="00E81066" w:rsidRPr="00E305D1" w:rsidRDefault="00E81066" w:rsidP="00E305D1">
            <w:pPr>
              <w:pStyle w:val="TableHeading"/>
            </w:pPr>
            <w:r w:rsidRPr="00E305D1">
              <w:t>V17.24</w:t>
            </w:r>
          </w:p>
        </w:tc>
        <w:tc>
          <w:tcPr>
            <w:tcW w:w="4363" w:type="dxa"/>
          </w:tcPr>
          <w:p w14:paraId="5D2A0F97" w14:textId="3485923D"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1A504E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2BAAF3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EE1D1B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8380EEF" w14:textId="0347F0ED"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574B965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E717F88" w14:textId="1751880D" w:rsidR="009F228D" w:rsidRPr="00E305D1" w:rsidRDefault="009F228D" w:rsidP="00E305D1">
            <w:pPr>
              <w:pStyle w:val="TableHeading"/>
            </w:pPr>
            <w:r w:rsidRPr="00E305D1">
              <w:t>V17.25</w:t>
            </w:r>
          </w:p>
        </w:tc>
        <w:tc>
          <w:tcPr>
            <w:tcW w:w="4363" w:type="dxa"/>
            <w:shd w:val="clear" w:color="auto" w:fill="auto"/>
          </w:tcPr>
          <w:p w14:paraId="4336624B" w14:textId="2DDD27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anti-debugging techniques sufficient to deter or delay likely attackers for the risk of the application are implemented within the app.</w:t>
            </w:r>
          </w:p>
        </w:tc>
        <w:tc>
          <w:tcPr>
            <w:tcW w:w="866" w:type="dxa"/>
            <w:shd w:val="clear" w:color="auto" w:fill="auto"/>
            <w:vAlign w:val="center"/>
          </w:tcPr>
          <w:p w14:paraId="1865A194"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DF46570"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3E435C7" w14:textId="20B38A65"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14F0070F" w14:textId="0746E9F8"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5073D9C7"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09D3D49D" w14:textId="518BA44E" w:rsidR="009F228D" w:rsidRPr="00E305D1" w:rsidRDefault="009F228D" w:rsidP="00E305D1">
            <w:pPr>
              <w:pStyle w:val="TableHeading"/>
            </w:pPr>
            <w:r w:rsidRPr="00E305D1">
              <w:t>V17.26</w:t>
            </w:r>
          </w:p>
        </w:tc>
        <w:tc>
          <w:tcPr>
            <w:tcW w:w="4363" w:type="dxa"/>
            <w:shd w:val="clear" w:color="auto" w:fill="auto"/>
          </w:tcPr>
          <w:p w14:paraId="1E903D50" w14:textId="752B2058"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app does not export sensitive activities, intents, content providers etc. on Android.</w:t>
            </w:r>
          </w:p>
        </w:tc>
        <w:tc>
          <w:tcPr>
            <w:tcW w:w="866" w:type="dxa"/>
            <w:shd w:val="clear" w:color="auto" w:fill="FFC000"/>
            <w:vAlign w:val="center"/>
          </w:tcPr>
          <w:p w14:paraId="1E8CFB55" w14:textId="6368714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92D050"/>
            <w:vAlign w:val="center"/>
          </w:tcPr>
          <w:p w14:paraId="2192BA7B" w14:textId="38CD9E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00B0F0"/>
            <w:vAlign w:val="center"/>
          </w:tcPr>
          <w:p w14:paraId="1508C8EB" w14:textId="22D107AE"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0D1096BF" w14:textId="468A948D"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r w:rsidR="009F228D" w:rsidRPr="00EA7027" w14:paraId="453AB82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769092" w14:textId="644ADC07" w:rsidR="009F228D" w:rsidRPr="00E305D1" w:rsidRDefault="009F228D" w:rsidP="00E305D1">
            <w:pPr>
              <w:pStyle w:val="TableHeading"/>
            </w:pPr>
            <w:r w:rsidRPr="00E305D1">
              <w:t>V17.27</w:t>
            </w:r>
          </w:p>
        </w:tc>
        <w:tc>
          <w:tcPr>
            <w:tcW w:w="4363" w:type="dxa"/>
            <w:shd w:val="clear" w:color="auto" w:fill="auto"/>
          </w:tcPr>
          <w:p w14:paraId="6A94EC61" w14:textId="26E7D528"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mutable structures have been used for sensitive strings such as account numbers and are overwritten when not used. (Mitigate damage from memory analysis attacks).</w:t>
            </w:r>
          </w:p>
        </w:tc>
        <w:tc>
          <w:tcPr>
            <w:tcW w:w="866" w:type="dxa"/>
            <w:shd w:val="clear" w:color="auto" w:fill="auto"/>
            <w:vAlign w:val="center"/>
          </w:tcPr>
          <w:p w14:paraId="6E3D400B"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ECEDB09"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20B5B79F" w14:textId="48206086"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76520FF2" w14:textId="4D71CDAC"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1AEB7629"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78B809D5" w14:textId="597663C6" w:rsidR="009F228D" w:rsidRPr="00E305D1" w:rsidRDefault="009F228D" w:rsidP="00E305D1">
            <w:pPr>
              <w:pStyle w:val="TableHeading"/>
            </w:pPr>
            <w:r w:rsidRPr="00E305D1">
              <w:t>V17.28</w:t>
            </w:r>
          </w:p>
        </w:tc>
        <w:tc>
          <w:tcPr>
            <w:tcW w:w="4363" w:type="dxa"/>
            <w:shd w:val="clear" w:color="auto" w:fill="auto"/>
          </w:tcPr>
          <w:p w14:paraId="475E23C5" w14:textId="2DDE7F05"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any exposed intents, content providers, services, and broadcast receivers perform full data validation on input (Android).</w:t>
            </w:r>
          </w:p>
        </w:tc>
        <w:tc>
          <w:tcPr>
            <w:tcW w:w="866" w:type="dxa"/>
            <w:shd w:val="clear" w:color="auto" w:fill="FFC000"/>
            <w:vAlign w:val="center"/>
          </w:tcPr>
          <w:p w14:paraId="018F0BEB" w14:textId="0695394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92D050"/>
            <w:vAlign w:val="center"/>
          </w:tcPr>
          <w:p w14:paraId="67C8F78E" w14:textId="25C22B0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00B0F0"/>
            <w:vAlign w:val="center"/>
          </w:tcPr>
          <w:p w14:paraId="23CE03D7" w14:textId="1D23C50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31761AB6" w14:textId="21EC2145"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bl>
    <w:p w14:paraId="36CB548D" w14:textId="77777777" w:rsidR="003C52FF" w:rsidRDefault="003C52FF" w:rsidP="003C52FF">
      <w:pPr>
        <w:pStyle w:val="Heading2"/>
      </w:pPr>
      <w:r>
        <w:lastRenderedPageBreak/>
        <w:t>References</w:t>
      </w:r>
    </w:p>
    <w:p w14:paraId="31777818" w14:textId="77777777" w:rsidR="003C52FF" w:rsidRPr="00DF702A" w:rsidRDefault="003C52FF" w:rsidP="003C52FF">
      <w:r>
        <w:t>TBA</w:t>
      </w:r>
    </w:p>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10990184" w14:textId="77777777" w:rsidR="003C52FF" w:rsidRDefault="003C52FF" w:rsidP="003C52FF">
      <w:pPr>
        <w:pStyle w:val="Heading2"/>
      </w:pPr>
      <w:r>
        <w:t>Control objective</w:t>
      </w:r>
    </w:p>
    <w:p w14:paraId="58DBD249" w14:textId="77777777" w:rsidR="003C52FF" w:rsidRDefault="003C52FF" w:rsidP="003C52FF">
      <w:r>
        <w:t>TBA</w:t>
      </w:r>
    </w:p>
    <w:p w14:paraId="041F103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3C52FF" w:rsidRPr="007357CE" w14:paraId="1169F60E" w14:textId="77777777" w:rsidTr="009E44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7357CE">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9E4425" w:rsidRPr="00EA7027" w14:paraId="339B4F38"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75819213" w:rsidR="009E4425" w:rsidRPr="007357CE" w:rsidRDefault="009E4425" w:rsidP="007357CE">
            <w:pPr>
              <w:pStyle w:val="TableHeading"/>
            </w:pPr>
            <w:proofErr w:type="gramStart"/>
            <w:r w:rsidRPr="007357CE">
              <w:t>v18.1</w:t>
            </w:r>
            <w:proofErr w:type="gramEnd"/>
          </w:p>
        </w:tc>
        <w:tc>
          <w:tcPr>
            <w:tcW w:w="4363" w:type="dxa"/>
            <w:shd w:val="clear" w:color="auto" w:fill="auto"/>
            <w:vAlign w:val="center"/>
          </w:tcPr>
          <w:p w14:paraId="156947A8" w14:textId="755B3F03"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same encoding style is used between the client and the server</w:t>
            </w:r>
            <w:r w:rsidR="0046475F">
              <w:t>.</w:t>
            </w:r>
          </w:p>
        </w:tc>
        <w:tc>
          <w:tcPr>
            <w:tcW w:w="866" w:type="dxa"/>
            <w:shd w:val="clear" w:color="auto" w:fill="FFC000"/>
            <w:vAlign w:val="center"/>
          </w:tcPr>
          <w:p w14:paraId="02EEB09B" w14:textId="5709582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9F9E31B" w14:textId="5DA925EC"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228A5084" w14:textId="45BBD03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F3F89EF" w14:textId="7856D3E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E4425" w:rsidRPr="00EA7027" w14:paraId="26A250A6"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5B1DE7B3" w:rsidR="009E4425" w:rsidRPr="007357CE" w:rsidRDefault="009E4425" w:rsidP="007357CE">
            <w:pPr>
              <w:pStyle w:val="TableHeading"/>
            </w:pPr>
            <w:proofErr w:type="gramStart"/>
            <w:r w:rsidRPr="007357CE">
              <w:t>v18.2</w:t>
            </w:r>
            <w:proofErr w:type="gramEnd"/>
          </w:p>
        </w:tc>
        <w:tc>
          <w:tcPr>
            <w:tcW w:w="4363" w:type="dxa"/>
            <w:shd w:val="clear" w:color="auto" w:fill="auto"/>
            <w:vAlign w:val="center"/>
          </w:tcPr>
          <w:p w14:paraId="390CA0B2" w14:textId="47F3F718"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access to administration and management functions within the Web Service Application is limited to web service administrators</w:t>
            </w:r>
            <w:r w:rsidR="0046475F">
              <w:t>.</w:t>
            </w:r>
          </w:p>
        </w:tc>
        <w:tc>
          <w:tcPr>
            <w:tcW w:w="866" w:type="dxa"/>
            <w:shd w:val="clear" w:color="auto" w:fill="FFC000"/>
            <w:vAlign w:val="center"/>
          </w:tcPr>
          <w:p w14:paraId="347D9220" w14:textId="49958E6C"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505B97B6" w14:textId="2D764CF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64D802E6" w14:textId="0CBB803E"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DF40CF7" w14:textId="3A45BDE8"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0EDF00B4"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287F5FDF" w:rsidR="009E4425" w:rsidRPr="007357CE" w:rsidRDefault="009E4425" w:rsidP="007357CE">
            <w:pPr>
              <w:pStyle w:val="TableHeading"/>
            </w:pPr>
            <w:proofErr w:type="gramStart"/>
            <w:r w:rsidRPr="007357CE">
              <w:t>v18.3</w:t>
            </w:r>
            <w:proofErr w:type="gramEnd"/>
          </w:p>
        </w:tc>
        <w:tc>
          <w:tcPr>
            <w:tcW w:w="4363" w:type="dxa"/>
            <w:shd w:val="clear" w:color="auto" w:fill="auto"/>
            <w:vAlign w:val="center"/>
          </w:tcPr>
          <w:p w14:paraId="6A59F0D4" w14:textId="398DBE56"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 xml:space="preserve">Verify that XML or JSON </w:t>
            </w:r>
            <w:proofErr w:type="gramStart"/>
            <w:r w:rsidRPr="007357CE">
              <w:t>schema are</w:t>
            </w:r>
            <w:proofErr w:type="gramEnd"/>
            <w:r w:rsidRPr="007357CE">
              <w:t xml:space="preserve"> in place and verified before accepting input.</w:t>
            </w:r>
          </w:p>
        </w:tc>
        <w:tc>
          <w:tcPr>
            <w:tcW w:w="866" w:type="dxa"/>
            <w:shd w:val="clear" w:color="auto" w:fill="FFC000"/>
            <w:vAlign w:val="center"/>
          </w:tcPr>
          <w:p w14:paraId="1778E9E8" w14:textId="64E6FC93"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4B22A8C" w14:textId="11CEA03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1216F85B" w14:textId="20F1892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16427714" w14:textId="2093525D"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59153589"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36F255D0" w:rsidR="009E4425" w:rsidRPr="007357CE" w:rsidRDefault="009E4425" w:rsidP="007357CE">
            <w:pPr>
              <w:pStyle w:val="TableHeading"/>
            </w:pPr>
            <w:proofErr w:type="gramStart"/>
            <w:r w:rsidRPr="007357CE">
              <w:t>v18.4</w:t>
            </w:r>
            <w:proofErr w:type="gramEnd"/>
          </w:p>
        </w:tc>
        <w:tc>
          <w:tcPr>
            <w:tcW w:w="4363" w:type="dxa"/>
            <w:shd w:val="clear" w:color="auto" w:fill="auto"/>
            <w:vAlign w:val="center"/>
          </w:tcPr>
          <w:p w14:paraId="2ABB2365" w14:textId="488D5A7D"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all input is limited to an appropriate size limit</w:t>
            </w:r>
            <w:r w:rsidR="0046475F">
              <w:t>.</w:t>
            </w:r>
          </w:p>
        </w:tc>
        <w:tc>
          <w:tcPr>
            <w:tcW w:w="866" w:type="dxa"/>
            <w:shd w:val="clear" w:color="auto" w:fill="FFC000"/>
            <w:vAlign w:val="center"/>
          </w:tcPr>
          <w:p w14:paraId="6849939C" w14:textId="6C24D773"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69B0B12B" w14:textId="50494C64"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3A89B53C" w14:textId="7E60663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FFA86E1" w14:textId="4ECB6E8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6B188CD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30D8C9B1" w:rsidR="009E4425" w:rsidRPr="007357CE" w:rsidRDefault="009E4425" w:rsidP="007357CE">
            <w:pPr>
              <w:pStyle w:val="TableHeading"/>
            </w:pPr>
            <w:proofErr w:type="gramStart"/>
            <w:r w:rsidRPr="007357CE">
              <w:t>v18.5</w:t>
            </w:r>
            <w:proofErr w:type="gramEnd"/>
          </w:p>
        </w:tc>
        <w:tc>
          <w:tcPr>
            <w:tcW w:w="4363" w:type="dxa"/>
            <w:shd w:val="clear" w:color="auto" w:fill="auto"/>
            <w:vAlign w:val="center"/>
          </w:tcPr>
          <w:p w14:paraId="12044EBB" w14:textId="71D545BF"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XML and JSON parsing processes are robust to XML and JSON based attacks</w:t>
            </w:r>
            <w:r w:rsidR="0046475F">
              <w:t>.</w:t>
            </w:r>
          </w:p>
        </w:tc>
        <w:tc>
          <w:tcPr>
            <w:tcW w:w="866" w:type="dxa"/>
            <w:shd w:val="clear" w:color="auto" w:fill="FFC000"/>
            <w:vAlign w:val="center"/>
          </w:tcPr>
          <w:p w14:paraId="4A4D1E52" w14:textId="7275DC8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0B910716" w14:textId="6FD0967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55C97B8E" w14:textId="23A5329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D95E901" w14:textId="6D5C52D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2970819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73CD4BE5" w:rsidR="009E4425" w:rsidRPr="007357CE" w:rsidRDefault="009E4425" w:rsidP="007357CE">
            <w:pPr>
              <w:pStyle w:val="TableHeading"/>
            </w:pPr>
            <w:proofErr w:type="gramStart"/>
            <w:r w:rsidRPr="007357CE">
              <w:t>v18.6</w:t>
            </w:r>
            <w:proofErr w:type="gramEnd"/>
          </w:p>
        </w:tc>
        <w:tc>
          <w:tcPr>
            <w:tcW w:w="4363" w:type="dxa"/>
            <w:shd w:val="clear" w:color="auto" w:fill="auto"/>
            <w:vAlign w:val="center"/>
          </w:tcPr>
          <w:p w14:paraId="648D384F" w14:textId="1DE1B683"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 xml:space="preserve">Verify that </w:t>
            </w:r>
            <w:proofErr w:type="gramStart"/>
            <w:r w:rsidRPr="007357CE">
              <w:t>Web services is</w:t>
            </w:r>
            <w:proofErr w:type="gramEnd"/>
            <w:r w:rsidRPr="007357CE">
              <w:t xml:space="preserve"> compliant with Web Services-Interoperability (WS-I) Basic Profile at minimum</w:t>
            </w:r>
            <w:r w:rsidR="0046475F">
              <w:t>.</w:t>
            </w:r>
          </w:p>
        </w:tc>
        <w:tc>
          <w:tcPr>
            <w:tcW w:w="866" w:type="dxa"/>
            <w:shd w:val="clear" w:color="auto" w:fill="auto"/>
            <w:vAlign w:val="center"/>
          </w:tcPr>
          <w:p w14:paraId="18B62397" w14:textId="7777777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E80191F" w14:textId="6838DE7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35075C2" w14:textId="4D3437C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0C24F7F" w14:textId="09E1D5A0"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1795E90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72EA06D" w:rsidR="009E4425" w:rsidRPr="007357CE" w:rsidRDefault="009E4425" w:rsidP="007357CE">
            <w:pPr>
              <w:pStyle w:val="TableHeading"/>
            </w:pPr>
            <w:proofErr w:type="gramStart"/>
            <w:r w:rsidRPr="007357CE">
              <w:t>v18.7</w:t>
            </w:r>
            <w:proofErr w:type="gramEnd"/>
          </w:p>
        </w:tc>
        <w:tc>
          <w:tcPr>
            <w:tcW w:w="4363" w:type="dxa"/>
            <w:shd w:val="clear" w:color="auto" w:fill="auto"/>
            <w:vAlign w:val="center"/>
          </w:tcPr>
          <w:p w14:paraId="747EF57A" w14:textId="42CD4194"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459C4FF7" w14:textId="127D5A1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DD6C91">
              <w:sym w:font="Wingdings" w:char="F0FC"/>
            </w:r>
          </w:p>
        </w:tc>
        <w:tc>
          <w:tcPr>
            <w:tcW w:w="866" w:type="dxa"/>
            <w:shd w:val="clear" w:color="auto" w:fill="92D050"/>
            <w:vAlign w:val="center"/>
          </w:tcPr>
          <w:p w14:paraId="18B4A04F" w14:textId="6DAE61E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6476A78D" w14:textId="257804A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706B68C" w14:textId="37CD098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40BC300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9E8BCCE" w:rsidR="009E4425" w:rsidRPr="007357CE" w:rsidRDefault="009E4425" w:rsidP="007357CE">
            <w:pPr>
              <w:pStyle w:val="TableHeading"/>
            </w:pPr>
            <w:proofErr w:type="gramStart"/>
            <w:r w:rsidRPr="007357CE">
              <w:t>v18.8</w:t>
            </w:r>
            <w:proofErr w:type="gramEnd"/>
          </w:p>
        </w:tc>
        <w:tc>
          <w:tcPr>
            <w:tcW w:w="4363" w:type="dxa"/>
            <w:shd w:val="clear" w:color="auto" w:fill="auto"/>
            <w:vAlign w:val="center"/>
          </w:tcPr>
          <w:p w14:paraId="0FCFE686" w14:textId="109FECDA"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the REST service is protected from Cross-Site Request Forgery.</w:t>
            </w:r>
          </w:p>
        </w:tc>
        <w:tc>
          <w:tcPr>
            <w:tcW w:w="866" w:type="dxa"/>
            <w:shd w:val="clear" w:color="auto" w:fill="FFC000"/>
            <w:vAlign w:val="center"/>
          </w:tcPr>
          <w:p w14:paraId="35CB66F1" w14:textId="161C1CA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DD6C91">
              <w:sym w:font="Wingdings" w:char="F0FC"/>
            </w:r>
          </w:p>
        </w:tc>
        <w:tc>
          <w:tcPr>
            <w:tcW w:w="866" w:type="dxa"/>
            <w:shd w:val="clear" w:color="auto" w:fill="92D050"/>
            <w:vAlign w:val="center"/>
          </w:tcPr>
          <w:p w14:paraId="5738F13C" w14:textId="75655391"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E8B61CA" w14:textId="792F030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043357CE" w14:textId="4FF2846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4195A5F1"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D2E3398" w:rsidR="009E4425" w:rsidRPr="007357CE" w:rsidRDefault="009E4425" w:rsidP="007357CE">
            <w:pPr>
              <w:pStyle w:val="TableHeading"/>
            </w:pPr>
            <w:proofErr w:type="gramStart"/>
            <w:r w:rsidRPr="007357CE">
              <w:t>v18.9</w:t>
            </w:r>
            <w:proofErr w:type="gramEnd"/>
          </w:p>
        </w:tc>
        <w:tc>
          <w:tcPr>
            <w:tcW w:w="4363" w:type="dxa"/>
            <w:shd w:val="clear" w:color="auto" w:fill="auto"/>
            <w:vAlign w:val="center"/>
          </w:tcPr>
          <w:p w14:paraId="779F14BF" w14:textId="707E38EA"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REST service explicitly check the incoming Content-Type to be the expected one, such as application/xml or application/</w:t>
            </w:r>
            <w:proofErr w:type="spellStart"/>
            <w:r w:rsidRPr="007357CE">
              <w:t>json</w:t>
            </w:r>
            <w:proofErr w:type="spellEnd"/>
            <w:r w:rsidRPr="007357CE">
              <w:t>.</w:t>
            </w:r>
          </w:p>
        </w:tc>
        <w:tc>
          <w:tcPr>
            <w:tcW w:w="866" w:type="dxa"/>
            <w:shd w:val="clear" w:color="auto" w:fill="auto"/>
            <w:vAlign w:val="center"/>
          </w:tcPr>
          <w:p w14:paraId="2CEBE577" w14:textId="7777777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03158AE8"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479A10B3" w14:textId="19E4CDE6"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7C7F7AC4" w14:textId="25CE953A"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bl>
    <w:p w14:paraId="473A7FBE" w14:textId="77777777" w:rsidR="003C52FF" w:rsidRDefault="003C52FF" w:rsidP="003C52FF">
      <w:pPr>
        <w:pStyle w:val="Heading2"/>
      </w:pPr>
      <w:r>
        <w:t>References</w:t>
      </w:r>
    </w:p>
    <w:p w14:paraId="2A43745E" w14:textId="77777777" w:rsidR="003C52FF" w:rsidRPr="00DF702A" w:rsidRDefault="003C52FF" w:rsidP="003C52FF">
      <w:r>
        <w:t>TBA</w:t>
      </w:r>
    </w:p>
    <w:p w14:paraId="23F6DDD8" w14:textId="54D424CF" w:rsidR="00CB31B1" w:rsidRDefault="00CB31B1" w:rsidP="00CB31B1">
      <w:pPr>
        <w:pStyle w:val="Heading1"/>
      </w:pPr>
      <w:r>
        <w:lastRenderedPageBreak/>
        <w:t>V</w:t>
      </w:r>
      <w:r w:rsidR="00712F87">
        <w:t>19</w:t>
      </w:r>
      <w:r>
        <w:t>. Configuration</w:t>
      </w:r>
    </w:p>
    <w:p w14:paraId="40C8EDA0" w14:textId="77777777" w:rsidR="00702571" w:rsidRDefault="00702571" w:rsidP="00702571">
      <w:pPr>
        <w:pStyle w:val="Heading2"/>
      </w:pPr>
      <w:r>
        <w:t>Control objective</w:t>
      </w:r>
    </w:p>
    <w:p w14:paraId="7750F4E7" w14:textId="77777777" w:rsidR="00702571" w:rsidRDefault="00702571" w:rsidP="00702571">
      <w:r>
        <w:t>TBA</w:t>
      </w:r>
    </w:p>
    <w:p w14:paraId="3116A732" w14:textId="58FB1641"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34"/>
        <w:gridCol w:w="4473"/>
        <w:gridCol w:w="957"/>
        <w:gridCol w:w="957"/>
        <w:gridCol w:w="957"/>
        <w:gridCol w:w="958"/>
      </w:tblGrid>
      <w:tr w:rsidR="0035744B" w:rsidRPr="009E0E57" w14:paraId="58DDF570" w14:textId="77777777" w:rsidTr="00D25B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DE3ADD" w14:textId="25A491DF" w:rsidR="0035744B" w:rsidRPr="009E0E57" w:rsidRDefault="00702571" w:rsidP="009E0E57">
            <w:pPr>
              <w:pStyle w:val="TableHeading"/>
            </w:pPr>
            <w:r w:rsidRPr="009E0E57">
              <w:t>#</w:t>
            </w:r>
          </w:p>
        </w:tc>
        <w:tc>
          <w:tcPr>
            <w:tcW w:w="4363" w:type="dxa"/>
            <w:vAlign w:val="center"/>
          </w:tcPr>
          <w:p w14:paraId="7D84F0B8" w14:textId="77777777" w:rsidR="0035744B" w:rsidRPr="009E0E57" w:rsidRDefault="0035744B" w:rsidP="009E0E57">
            <w:pPr>
              <w:pStyle w:val="TableHeading"/>
              <w:cnfStyle w:val="100000000000" w:firstRow="1" w:lastRow="0" w:firstColumn="0" w:lastColumn="0" w:oddVBand="0" w:evenVBand="0" w:oddHBand="0" w:evenHBand="0" w:firstRowFirstColumn="0" w:firstRowLastColumn="0" w:lastRowFirstColumn="0" w:lastRowLastColumn="0"/>
            </w:pPr>
            <w:r w:rsidRPr="009E0E57">
              <w:t>Description</w:t>
            </w:r>
          </w:p>
        </w:tc>
        <w:tc>
          <w:tcPr>
            <w:tcW w:w="934" w:type="dxa"/>
            <w:vAlign w:val="center"/>
          </w:tcPr>
          <w:p w14:paraId="7013CB23"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1</w:t>
            </w:r>
          </w:p>
        </w:tc>
        <w:tc>
          <w:tcPr>
            <w:tcW w:w="934" w:type="dxa"/>
            <w:vAlign w:val="center"/>
          </w:tcPr>
          <w:p w14:paraId="4264E724"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2</w:t>
            </w:r>
          </w:p>
        </w:tc>
        <w:tc>
          <w:tcPr>
            <w:tcW w:w="934" w:type="dxa"/>
            <w:vAlign w:val="center"/>
          </w:tcPr>
          <w:p w14:paraId="3404196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3</w:t>
            </w:r>
          </w:p>
        </w:tc>
        <w:tc>
          <w:tcPr>
            <w:tcW w:w="935" w:type="dxa"/>
            <w:vAlign w:val="center"/>
          </w:tcPr>
          <w:p w14:paraId="1C508A7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Since</w:t>
            </w:r>
          </w:p>
        </w:tc>
      </w:tr>
      <w:tr w:rsidR="00D25B9F" w:rsidRPr="00EA7027" w14:paraId="4779EF71"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68CEFBE" w14:textId="6C27E397" w:rsidR="00D25B9F" w:rsidRPr="009E0E57" w:rsidRDefault="00D25B9F" w:rsidP="009E0E57">
            <w:pPr>
              <w:pStyle w:val="TableHeading"/>
            </w:pPr>
            <w:proofErr w:type="gramStart"/>
            <w:r w:rsidRPr="009E0E57">
              <w:t>v19.1</w:t>
            </w:r>
            <w:proofErr w:type="gramEnd"/>
          </w:p>
        </w:tc>
        <w:tc>
          <w:tcPr>
            <w:tcW w:w="4363" w:type="dxa"/>
            <w:shd w:val="clear" w:color="auto" w:fill="auto"/>
          </w:tcPr>
          <w:p w14:paraId="77D62B67" w14:textId="5152FE22"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All components should be up to date with proper security configuration(s) and version(s). This should include unneeded configurations and folders (sample applications).</w:t>
            </w:r>
          </w:p>
        </w:tc>
        <w:tc>
          <w:tcPr>
            <w:tcW w:w="934" w:type="dxa"/>
            <w:shd w:val="clear" w:color="auto" w:fill="FFC000"/>
            <w:vAlign w:val="center"/>
          </w:tcPr>
          <w:p w14:paraId="6E4C1762" w14:textId="3715167B"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shd w:val="clear" w:color="auto" w:fill="92D050"/>
            <w:vAlign w:val="center"/>
          </w:tcPr>
          <w:p w14:paraId="782A0C4D" w14:textId="46FAE4E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0026D000" w14:textId="2D73DE2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6C06445F" w14:textId="004D3F78"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2CBDB2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2BE39EBD" w14:textId="73223679" w:rsidR="00D25B9F" w:rsidRPr="009E0E57" w:rsidRDefault="00D25B9F" w:rsidP="009E0E57">
            <w:pPr>
              <w:pStyle w:val="TableHeading"/>
            </w:pPr>
            <w:proofErr w:type="gramStart"/>
            <w:r w:rsidRPr="009E0E57">
              <w:t>v19.2</w:t>
            </w:r>
            <w:proofErr w:type="gramEnd"/>
          </w:p>
        </w:tc>
        <w:tc>
          <w:tcPr>
            <w:tcW w:w="4363" w:type="dxa"/>
            <w:shd w:val="clear" w:color="auto" w:fill="auto"/>
          </w:tcPr>
          <w:p w14:paraId="564D8696" w14:textId="0290A8A3"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Communications between components, such as between the application server and the database server, should be encrypted.</w:t>
            </w:r>
          </w:p>
        </w:tc>
        <w:tc>
          <w:tcPr>
            <w:tcW w:w="934" w:type="dxa"/>
            <w:shd w:val="clear" w:color="auto" w:fill="auto"/>
            <w:vAlign w:val="center"/>
          </w:tcPr>
          <w:p w14:paraId="7730FEBB"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DA94EC3" w14:textId="797C870D"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533F4802" w14:textId="1423166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DBA6545" w14:textId="2E888CC0"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27DD825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A39E97" w14:textId="2998259F" w:rsidR="00D25B9F" w:rsidRPr="009E0E57" w:rsidRDefault="00D25B9F" w:rsidP="009E0E57">
            <w:pPr>
              <w:pStyle w:val="TableHeading"/>
            </w:pPr>
            <w:proofErr w:type="gramStart"/>
            <w:r w:rsidRPr="009E0E57">
              <w:t>v19.3</w:t>
            </w:r>
            <w:proofErr w:type="gramEnd"/>
          </w:p>
        </w:tc>
        <w:tc>
          <w:tcPr>
            <w:tcW w:w="4363" w:type="dxa"/>
            <w:shd w:val="clear" w:color="auto" w:fill="auto"/>
          </w:tcPr>
          <w:p w14:paraId="0D07F9E0" w14:textId="21DE24C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Communications between components, such as between the application server and the database server should be authenticated using an account with the least necessary privileges.</w:t>
            </w:r>
          </w:p>
        </w:tc>
        <w:tc>
          <w:tcPr>
            <w:tcW w:w="934" w:type="dxa"/>
            <w:shd w:val="clear" w:color="auto" w:fill="auto"/>
            <w:vAlign w:val="center"/>
          </w:tcPr>
          <w:p w14:paraId="0609B2E3" w14:textId="6BE07839"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3D205DE5" w14:textId="30C2187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DBEF335" w14:textId="422C83A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1850A00" w14:textId="478C7765"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1021C79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5BCC775" w14:textId="4872C3F7" w:rsidR="00D25B9F" w:rsidRPr="009E0E57" w:rsidRDefault="00D25B9F" w:rsidP="009E0E57">
            <w:pPr>
              <w:pStyle w:val="TableHeading"/>
            </w:pPr>
            <w:proofErr w:type="gramStart"/>
            <w:r w:rsidRPr="009E0E57">
              <w:t>v19.4</w:t>
            </w:r>
            <w:proofErr w:type="gramEnd"/>
          </w:p>
        </w:tc>
        <w:tc>
          <w:tcPr>
            <w:tcW w:w="4363" w:type="dxa"/>
            <w:shd w:val="clear" w:color="auto" w:fill="auto"/>
          </w:tcPr>
          <w:p w14:paraId="763CA0C1" w14:textId="75D4B88A"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Verify application deployments are adequately sandboxed, containerized or isolated to delay and deter attackers from attacking other applications.</w:t>
            </w:r>
          </w:p>
        </w:tc>
        <w:tc>
          <w:tcPr>
            <w:tcW w:w="934" w:type="dxa"/>
            <w:shd w:val="clear" w:color="auto" w:fill="auto"/>
            <w:vAlign w:val="center"/>
          </w:tcPr>
          <w:p w14:paraId="0EEFF05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5E5217D" w14:textId="6AD3BAF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62427BFE" w14:textId="1270E6D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2B9BB955" w14:textId="72CD372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B773377"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AF30AA0" w14:textId="2B8C4D25" w:rsidR="00D25B9F" w:rsidRPr="009E0E57" w:rsidRDefault="00D25B9F" w:rsidP="009E0E57">
            <w:pPr>
              <w:pStyle w:val="TableHeading"/>
            </w:pPr>
            <w:proofErr w:type="gramStart"/>
            <w:r w:rsidRPr="009E0E57">
              <w:t>v19.5</w:t>
            </w:r>
            <w:proofErr w:type="gramEnd"/>
          </w:p>
        </w:tc>
        <w:tc>
          <w:tcPr>
            <w:tcW w:w="4363" w:type="dxa"/>
            <w:shd w:val="clear" w:color="auto" w:fill="auto"/>
          </w:tcPr>
          <w:p w14:paraId="58EB985B" w14:textId="4078583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the application is securely built, installed, deployed or started.</w:t>
            </w:r>
          </w:p>
        </w:tc>
        <w:tc>
          <w:tcPr>
            <w:tcW w:w="934" w:type="dxa"/>
            <w:shd w:val="clear" w:color="auto" w:fill="auto"/>
            <w:vAlign w:val="center"/>
          </w:tcPr>
          <w:p w14:paraId="6140BB31"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0B5A225E" w14:textId="64112D7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BE52247" w14:textId="3196039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060C520" w14:textId="45C9CEBA"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49918FD"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06FE4A14" w14:textId="2C61F295" w:rsidR="00D25B9F" w:rsidRPr="009E0E57" w:rsidRDefault="00D25B9F" w:rsidP="009E0E57">
            <w:pPr>
              <w:pStyle w:val="TableHeading"/>
            </w:pPr>
            <w:proofErr w:type="gramStart"/>
            <w:r w:rsidRPr="009E0E57">
              <w:t>v19.6</w:t>
            </w:r>
            <w:proofErr w:type="gramEnd"/>
          </w:p>
        </w:tc>
        <w:tc>
          <w:tcPr>
            <w:tcW w:w="4363" w:type="dxa"/>
            <w:shd w:val="clear" w:color="auto" w:fill="auto"/>
          </w:tcPr>
          <w:p w14:paraId="646C9FAE" w14:textId="44A41A97"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authorised administrators have the capability to verify the integrity of all security-relevant configurations to ensure that they have not been tampered with. </w:t>
            </w:r>
          </w:p>
        </w:tc>
        <w:tc>
          <w:tcPr>
            <w:tcW w:w="934" w:type="dxa"/>
            <w:shd w:val="clear" w:color="auto" w:fill="auto"/>
            <w:vAlign w:val="center"/>
          </w:tcPr>
          <w:p w14:paraId="3636BBD1"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6CD00017"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02A050EB" w14:textId="09C67DA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5B4D03D6" w14:textId="6A0C7D46"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59B9D6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0607022" w14:textId="2E05F0C4" w:rsidR="00D25B9F" w:rsidRPr="009E0E57" w:rsidRDefault="00D25B9F" w:rsidP="009E0E57">
            <w:pPr>
              <w:pStyle w:val="TableHeading"/>
            </w:pPr>
            <w:proofErr w:type="gramStart"/>
            <w:r w:rsidRPr="009E0E57">
              <w:t>v19.7</w:t>
            </w:r>
            <w:proofErr w:type="gramEnd"/>
          </w:p>
        </w:tc>
        <w:tc>
          <w:tcPr>
            <w:tcW w:w="4363" w:type="dxa"/>
            <w:shd w:val="clear" w:color="auto" w:fill="auto"/>
          </w:tcPr>
          <w:p w14:paraId="3EBABA78" w14:textId="77237875"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all application components are signed</w:t>
            </w:r>
            <w:r w:rsidR="0046475F">
              <w:t>.</w:t>
            </w:r>
          </w:p>
        </w:tc>
        <w:tc>
          <w:tcPr>
            <w:tcW w:w="934" w:type="dxa"/>
            <w:shd w:val="clear" w:color="auto" w:fill="auto"/>
            <w:vAlign w:val="center"/>
          </w:tcPr>
          <w:p w14:paraId="1C9059A6"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auto"/>
            <w:vAlign w:val="center"/>
          </w:tcPr>
          <w:p w14:paraId="68CBF6CA"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00B0F0"/>
            <w:vAlign w:val="center"/>
          </w:tcPr>
          <w:p w14:paraId="73C79A24" w14:textId="114991A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B715375" w14:textId="7C2EE01C"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77DA104"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DF323FB" w14:textId="136B6B54" w:rsidR="00D25B9F" w:rsidRPr="009E0E57" w:rsidRDefault="00D25B9F" w:rsidP="009E0E57">
            <w:pPr>
              <w:pStyle w:val="TableHeading"/>
            </w:pPr>
            <w:proofErr w:type="gramStart"/>
            <w:r w:rsidRPr="009E0E57">
              <w:t>v19.8</w:t>
            </w:r>
            <w:proofErr w:type="gramEnd"/>
          </w:p>
        </w:tc>
        <w:tc>
          <w:tcPr>
            <w:tcW w:w="4363" w:type="dxa"/>
            <w:shd w:val="clear" w:color="auto" w:fill="auto"/>
          </w:tcPr>
          <w:p w14:paraId="03B835AB" w14:textId="26D11B8A" w:rsidR="00D25B9F" w:rsidRPr="009E0E57" w:rsidRDefault="00D25B9F" w:rsidP="005B556F">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w:t>
            </w:r>
            <w:r w:rsidR="005B556F">
              <w:t>third</w:t>
            </w:r>
            <w:r w:rsidRPr="009E0E57">
              <w:t xml:space="preserve"> </w:t>
            </w:r>
            <w:r w:rsidR="005B556F">
              <w:t xml:space="preserve">party components come </w:t>
            </w:r>
            <w:r w:rsidRPr="009E0E57">
              <w:t>from trusted repositories</w:t>
            </w:r>
            <w:r w:rsidR="0046475F">
              <w:t>.</w:t>
            </w:r>
          </w:p>
        </w:tc>
        <w:tc>
          <w:tcPr>
            <w:tcW w:w="934" w:type="dxa"/>
            <w:shd w:val="clear" w:color="auto" w:fill="auto"/>
            <w:vAlign w:val="center"/>
          </w:tcPr>
          <w:p w14:paraId="4CEFA0A9"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1FF34E6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5414C666" w14:textId="1665DB8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C0C1B3C" w14:textId="2D5891C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bl>
    <w:p w14:paraId="3391977A" w14:textId="77777777" w:rsidR="00702571" w:rsidRDefault="00702571" w:rsidP="00702571">
      <w:pPr>
        <w:pStyle w:val="Heading2"/>
      </w:pPr>
      <w:r>
        <w:t>References</w:t>
      </w:r>
    </w:p>
    <w:p w14:paraId="736CF151" w14:textId="77777777" w:rsidR="00702571" w:rsidRPr="00DF702A" w:rsidRDefault="00702571" w:rsidP="00702571">
      <w:r>
        <w:t>TBA</w:t>
      </w:r>
    </w:p>
    <w:p w14:paraId="50A96DE7" w14:textId="77777777" w:rsidR="00CB31B1" w:rsidRPr="00CB31B1" w:rsidRDefault="00CB31B1" w:rsidP="00CB31B1"/>
    <w:p w14:paraId="544FE217" w14:textId="138A094E" w:rsidR="00CB31B1" w:rsidRDefault="00CB31B1" w:rsidP="00CB31B1">
      <w:pPr>
        <w:pStyle w:val="Heading1"/>
      </w:pPr>
      <w:r>
        <w:lastRenderedPageBreak/>
        <w:t>V2</w:t>
      </w:r>
      <w:r w:rsidR="00712F87">
        <w:t>0</w:t>
      </w:r>
      <w:r>
        <w:t>. Client side verification requirements</w:t>
      </w:r>
    </w:p>
    <w:p w14:paraId="425247E3" w14:textId="77777777" w:rsidR="00702571" w:rsidRDefault="00702571" w:rsidP="00702571">
      <w:pPr>
        <w:pStyle w:val="Heading2"/>
      </w:pPr>
      <w:r>
        <w:t>Control objective</w:t>
      </w:r>
    </w:p>
    <w:p w14:paraId="699C9D50" w14:textId="77777777" w:rsidR="00702571" w:rsidRDefault="00702571" w:rsidP="00702571">
      <w:r>
        <w:t>TBA</w:t>
      </w:r>
    </w:p>
    <w:p w14:paraId="0A6D459E" w14:textId="1FC5BF1B"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32"/>
        <w:gridCol w:w="4472"/>
        <w:gridCol w:w="888"/>
        <w:gridCol w:w="888"/>
        <w:gridCol w:w="888"/>
        <w:gridCol w:w="1168"/>
      </w:tblGrid>
      <w:tr w:rsidR="00CB31B1" w:rsidRPr="000135E7" w14:paraId="031A0D2D" w14:textId="77777777" w:rsidTr="009D5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14654A" w14:textId="3572B400" w:rsidR="00CB31B1" w:rsidRPr="000135E7" w:rsidRDefault="00702571" w:rsidP="001B1E6E">
            <w:pPr>
              <w:pStyle w:val="TableHeading"/>
              <w:rPr>
                <w:b/>
              </w:rPr>
            </w:pPr>
            <w:r w:rsidRPr="000135E7">
              <w:rPr>
                <w:b/>
              </w:rPr>
              <w:t>#</w:t>
            </w:r>
          </w:p>
        </w:tc>
        <w:tc>
          <w:tcPr>
            <w:tcW w:w="4363" w:type="dxa"/>
            <w:vAlign w:val="center"/>
          </w:tcPr>
          <w:p w14:paraId="327E85C6" w14:textId="77777777" w:rsidR="00CB31B1" w:rsidRPr="000135E7" w:rsidRDefault="00CB31B1"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135E7">
              <w:rPr>
                <w:b/>
              </w:rPr>
              <w:t>Description</w:t>
            </w:r>
          </w:p>
        </w:tc>
        <w:tc>
          <w:tcPr>
            <w:tcW w:w="866" w:type="dxa"/>
            <w:vAlign w:val="center"/>
          </w:tcPr>
          <w:p w14:paraId="3ADED81E"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1</w:t>
            </w:r>
          </w:p>
        </w:tc>
        <w:tc>
          <w:tcPr>
            <w:tcW w:w="866" w:type="dxa"/>
            <w:vAlign w:val="center"/>
          </w:tcPr>
          <w:p w14:paraId="1215D2EA"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2</w:t>
            </w:r>
          </w:p>
        </w:tc>
        <w:tc>
          <w:tcPr>
            <w:tcW w:w="866" w:type="dxa"/>
            <w:vAlign w:val="center"/>
          </w:tcPr>
          <w:p w14:paraId="6A491094"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3</w:t>
            </w:r>
          </w:p>
        </w:tc>
        <w:tc>
          <w:tcPr>
            <w:tcW w:w="1139" w:type="dxa"/>
            <w:vAlign w:val="center"/>
          </w:tcPr>
          <w:p w14:paraId="100DF91A" w14:textId="77777777" w:rsidR="00CB31B1" w:rsidRPr="000135E7" w:rsidRDefault="00CB31B1" w:rsidP="001B1E6E">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Since</w:t>
            </w:r>
          </w:p>
        </w:tc>
      </w:tr>
      <w:tr w:rsidR="009D592A" w:rsidRPr="0035744B" w14:paraId="6BA4AAD0"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7829B4" w14:textId="48C7B55D" w:rsidR="009D592A" w:rsidRPr="00702571" w:rsidRDefault="009D592A" w:rsidP="001B1E6E">
            <w:pPr>
              <w:pStyle w:val="TableHeading"/>
            </w:pPr>
            <w:r>
              <w:t>V20</w:t>
            </w:r>
            <w:r w:rsidRPr="00702571">
              <w:t>.1</w:t>
            </w:r>
          </w:p>
        </w:tc>
        <w:tc>
          <w:tcPr>
            <w:tcW w:w="4363" w:type="dxa"/>
            <w:shd w:val="clear" w:color="auto" w:fill="auto"/>
            <w:vAlign w:val="center"/>
          </w:tcPr>
          <w:p w14:paraId="31E49445" w14:textId="0957B58C" w:rsidR="009D592A" w:rsidRPr="00702571" w:rsidRDefault="009D592A" w:rsidP="00924854">
            <w:pPr>
              <w:pStyle w:val="TableBody"/>
              <w:cnfStyle w:val="000000100000" w:firstRow="0" w:lastRow="0" w:firstColumn="0" w:lastColumn="0" w:oddVBand="0" w:evenVBand="0" w:oddHBand="1" w:evenHBand="0" w:firstRowFirstColumn="0" w:firstRowLastColumn="0" w:lastRowFirstColumn="0" w:lastRowLastColumn="0"/>
            </w:pPr>
            <w:r w:rsidRPr="00702571">
              <w:t xml:space="preserve">Ensure that Content Security Policy headers are delivered in a way that either disables inline JavaScript or provides an integrity check on inline JavaScript with CSP </w:t>
            </w:r>
            <w:proofErr w:type="spellStart"/>
            <w:r w:rsidRPr="00702571">
              <w:t>noncing</w:t>
            </w:r>
            <w:proofErr w:type="spellEnd"/>
            <w:r w:rsidRPr="00702571">
              <w:t xml:space="preserve"> or hashing.</w:t>
            </w:r>
          </w:p>
        </w:tc>
        <w:tc>
          <w:tcPr>
            <w:tcW w:w="866" w:type="dxa"/>
            <w:shd w:val="clear" w:color="auto" w:fill="auto"/>
            <w:vAlign w:val="center"/>
          </w:tcPr>
          <w:p w14:paraId="2918D630" w14:textId="77777777"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8DDAEFA" w14:textId="5D051F4F"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866" w:type="dxa"/>
            <w:shd w:val="clear" w:color="auto" w:fill="00B0F0"/>
            <w:vAlign w:val="center"/>
          </w:tcPr>
          <w:p w14:paraId="2B8E87DC" w14:textId="5467C8D0"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1139" w:type="dxa"/>
            <w:shd w:val="clear" w:color="auto" w:fill="E2EFD9" w:themeFill="accent6" w:themeFillTint="33"/>
            <w:vAlign w:val="center"/>
          </w:tcPr>
          <w:p w14:paraId="15FED100" w14:textId="791CA7BD" w:rsidR="009D592A" w:rsidRPr="00702571"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pPr>
            <w:r w:rsidRPr="00702571">
              <w:rPr>
                <w:vanish/>
              </w:rPr>
              <w:t>3.0</w:t>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t>3.0</w:t>
            </w:r>
          </w:p>
        </w:tc>
      </w:tr>
      <w:tr w:rsidR="009D592A" w:rsidRPr="0035744B" w14:paraId="4002D548"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2739E826" w14:textId="78D86EE0" w:rsidR="009D592A" w:rsidRPr="00702571" w:rsidRDefault="00224CE5" w:rsidP="001B1E6E">
            <w:pPr>
              <w:pStyle w:val="TableHeading"/>
            </w:pPr>
            <w:r>
              <w:t>V20</w:t>
            </w:r>
            <w:r w:rsidRPr="00702571">
              <w:t>.</w:t>
            </w:r>
            <w:r w:rsidR="009D592A" w:rsidRPr="00702571">
              <w:t>2</w:t>
            </w:r>
          </w:p>
        </w:tc>
        <w:tc>
          <w:tcPr>
            <w:tcW w:w="4363" w:type="dxa"/>
            <w:shd w:val="clear" w:color="auto" w:fill="auto"/>
            <w:vAlign w:val="center"/>
          </w:tcPr>
          <w:p w14:paraId="738BB392" w14:textId="266AB5D0"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all string variables placed into HTML or other web client code is either properly contextually encoded manually, or utilized templates that auto-encode contextually.</w:t>
            </w:r>
          </w:p>
        </w:tc>
        <w:tc>
          <w:tcPr>
            <w:tcW w:w="866" w:type="dxa"/>
            <w:shd w:val="clear" w:color="auto" w:fill="FFC000"/>
            <w:vAlign w:val="center"/>
          </w:tcPr>
          <w:p w14:paraId="5174E9F7" w14:textId="3F431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0D408160" w14:textId="12AB3E12"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7EAFEEC7" w14:textId="1F94733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E683D42" w14:textId="4BA464B5"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4938B8B"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7BD0FDC" w14:textId="21DA88F6" w:rsidR="009D592A" w:rsidRPr="00702571" w:rsidRDefault="00224CE5" w:rsidP="001B1E6E">
            <w:pPr>
              <w:pStyle w:val="TableHeading"/>
            </w:pPr>
            <w:r>
              <w:t>V20</w:t>
            </w:r>
            <w:r w:rsidRPr="00702571">
              <w:t>.</w:t>
            </w:r>
            <w:r w:rsidR="009D592A" w:rsidRPr="00702571">
              <w:t>3</w:t>
            </w:r>
          </w:p>
        </w:tc>
        <w:tc>
          <w:tcPr>
            <w:tcW w:w="4363" w:type="dxa"/>
            <w:shd w:val="clear" w:color="auto" w:fill="auto"/>
            <w:vAlign w:val="center"/>
          </w:tcPr>
          <w:p w14:paraId="3B16498F" w14:textId="277FFFAB"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Make sure untrusted HTML from WYSIWYG editors or similar are properly sanitized with an HTML sanitizer.</w:t>
            </w:r>
          </w:p>
        </w:tc>
        <w:tc>
          <w:tcPr>
            <w:tcW w:w="866" w:type="dxa"/>
            <w:shd w:val="clear" w:color="auto" w:fill="FFC000"/>
            <w:vAlign w:val="center"/>
          </w:tcPr>
          <w:p w14:paraId="6110B63C" w14:textId="0C39E69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592BF9FB" w14:textId="10E07D2C"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0721F864" w14:textId="6325B15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D42BE83" w14:textId="7CB8541C"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AD1A824"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B5D392C" w14:textId="3F9BADD1" w:rsidR="009D592A" w:rsidRPr="00702571" w:rsidRDefault="00224CE5" w:rsidP="001B1E6E">
            <w:pPr>
              <w:pStyle w:val="TableHeading"/>
            </w:pPr>
            <w:r>
              <w:t>V20</w:t>
            </w:r>
            <w:r w:rsidRPr="00702571">
              <w:t>.</w:t>
            </w:r>
            <w:r w:rsidR="009D592A" w:rsidRPr="00702571">
              <w:t>4</w:t>
            </w:r>
          </w:p>
        </w:tc>
        <w:tc>
          <w:tcPr>
            <w:tcW w:w="4363" w:type="dxa"/>
            <w:shd w:val="clear" w:color="auto" w:fill="auto"/>
            <w:vAlign w:val="center"/>
          </w:tcPr>
          <w:p w14:paraId="7267397A" w14:textId="5A2F4A4C"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if UI escaping is disabled, ensure that HTML sanitization is enabled instead.</w:t>
            </w:r>
          </w:p>
        </w:tc>
        <w:tc>
          <w:tcPr>
            <w:tcW w:w="866" w:type="dxa"/>
            <w:shd w:val="clear" w:color="auto" w:fill="auto"/>
            <w:vAlign w:val="center"/>
          </w:tcPr>
          <w:p w14:paraId="7D14FE1E" w14:textId="7777777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2965CE65" w14:textId="0F2EA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41ABB828" w14:textId="3811E758"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3C4AA99" w14:textId="467FA6A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2AB879E5"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2C50F5" w14:textId="78E82343" w:rsidR="009D592A" w:rsidRPr="00702571" w:rsidRDefault="00224CE5" w:rsidP="001B1E6E">
            <w:pPr>
              <w:pStyle w:val="TableHeading"/>
            </w:pPr>
            <w:r>
              <w:t>V20</w:t>
            </w:r>
            <w:r w:rsidRPr="00702571">
              <w:t>.</w:t>
            </w:r>
            <w:r w:rsidR="009D592A" w:rsidRPr="00702571">
              <w:t>5</w:t>
            </w:r>
          </w:p>
        </w:tc>
        <w:tc>
          <w:tcPr>
            <w:tcW w:w="4363" w:type="dxa"/>
            <w:shd w:val="clear" w:color="auto" w:fill="auto"/>
            <w:vAlign w:val="center"/>
          </w:tcPr>
          <w:p w14:paraId="172AA5B7" w14:textId="5B8AD983"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 xml:space="preserve">Verify that data transferred from one DOM context to another uses safe JavaScript methods, such as </w:t>
            </w:r>
            <w:commentRangeStart w:id="343"/>
            <w:r w:rsidRPr="0035744B">
              <w:rPr>
                <w:sz w:val="18"/>
                <w:szCs w:val="18"/>
              </w:rPr>
              <w:t>using</w:t>
            </w:r>
            <w:commentRangeEnd w:id="343"/>
            <w:r w:rsidR="00C177DA">
              <w:rPr>
                <w:rStyle w:val="CommentReference"/>
              </w:rPr>
              <w:commentReference w:id="343"/>
            </w:r>
            <w:proofErr w:type="gramStart"/>
            <w:r w:rsidRPr="0035744B">
              <w:rPr>
                <w:sz w:val="18"/>
                <w:szCs w:val="18"/>
              </w:rPr>
              <w:t xml:space="preserve"> </w:t>
            </w:r>
            <w:r w:rsidRPr="00C177DA">
              <w:rPr>
                <w:sz w:val="18"/>
                <w:szCs w:val="18"/>
                <w:highlight w:val="yellow"/>
              </w:rPr>
              <w:t>.</w:t>
            </w:r>
            <w:proofErr w:type="spellStart"/>
            <w:r w:rsidRPr="00C177DA">
              <w:rPr>
                <w:sz w:val="18"/>
                <w:szCs w:val="18"/>
                <w:highlight w:val="yellow"/>
              </w:rPr>
              <w:t>innerText</w:t>
            </w:r>
            <w:proofErr w:type="spellEnd"/>
            <w:proofErr w:type="gramEnd"/>
            <w:r w:rsidRPr="00C177DA">
              <w:rPr>
                <w:sz w:val="18"/>
                <w:szCs w:val="18"/>
                <w:highlight w:val="yellow"/>
              </w:rPr>
              <w:t xml:space="preserve"> and .</w:t>
            </w:r>
            <w:proofErr w:type="spellStart"/>
            <w:r w:rsidRPr="00C177DA">
              <w:rPr>
                <w:sz w:val="18"/>
                <w:szCs w:val="18"/>
                <w:highlight w:val="yellow"/>
              </w:rPr>
              <w:t>val</w:t>
            </w:r>
            <w:proofErr w:type="spellEnd"/>
          </w:p>
        </w:tc>
        <w:tc>
          <w:tcPr>
            <w:tcW w:w="866" w:type="dxa"/>
            <w:shd w:val="clear" w:color="auto" w:fill="auto"/>
            <w:vAlign w:val="center"/>
          </w:tcPr>
          <w:p w14:paraId="5A2427BC" w14:textId="0D7710F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3815315D" w14:textId="0C2D174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20137D00" w14:textId="21E4FB6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6AF3607" w14:textId="2A28ADC8"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1A2B34AA"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02290762" w14:textId="4C6CD3ED" w:rsidR="009D592A" w:rsidRPr="00702571" w:rsidRDefault="00224CE5" w:rsidP="001B1E6E">
            <w:pPr>
              <w:pStyle w:val="TableHeading"/>
            </w:pPr>
            <w:r>
              <w:t>V20</w:t>
            </w:r>
            <w:r w:rsidRPr="00702571">
              <w:t>.</w:t>
            </w:r>
            <w:r w:rsidR="009D592A" w:rsidRPr="00702571">
              <w:t>6</w:t>
            </w:r>
          </w:p>
        </w:tc>
        <w:tc>
          <w:tcPr>
            <w:tcW w:w="4363" w:type="dxa"/>
            <w:shd w:val="clear" w:color="auto" w:fill="auto"/>
            <w:vAlign w:val="center"/>
          </w:tcPr>
          <w:p w14:paraId="7B0CEF1F" w14:textId="4FF86087"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that the X-XSS-Protection: 1; mode=block header is in place. </w:t>
            </w:r>
          </w:p>
        </w:tc>
        <w:tc>
          <w:tcPr>
            <w:tcW w:w="866" w:type="dxa"/>
            <w:shd w:val="clear" w:color="auto" w:fill="auto"/>
            <w:vAlign w:val="center"/>
          </w:tcPr>
          <w:p w14:paraId="3A3E8521" w14:textId="746C56E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0B862021" w14:textId="38E36160"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38B3D00" w14:textId="688D6F7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FAFE683" w14:textId="759FA11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AB885EE"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6902804" w14:textId="73109718" w:rsidR="009D592A" w:rsidRPr="00702571" w:rsidRDefault="00224CE5" w:rsidP="001B1E6E">
            <w:pPr>
              <w:pStyle w:val="TableHeading"/>
            </w:pPr>
            <w:r>
              <w:t>V20</w:t>
            </w:r>
            <w:r w:rsidRPr="00702571">
              <w:t>.</w:t>
            </w:r>
            <w:r w:rsidR="009D592A" w:rsidRPr="00702571">
              <w:t>7</w:t>
            </w:r>
          </w:p>
        </w:tc>
        <w:tc>
          <w:tcPr>
            <w:tcW w:w="4363" w:type="dxa"/>
            <w:shd w:val="clear" w:color="auto" w:fill="auto"/>
            <w:vAlign w:val="center"/>
          </w:tcPr>
          <w:p w14:paraId="635BD527" w14:textId="7B5C866E"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there is no sensitive business logic, secret keys or other proprietary information in client side code.</w:t>
            </w:r>
          </w:p>
        </w:tc>
        <w:tc>
          <w:tcPr>
            <w:tcW w:w="866" w:type="dxa"/>
            <w:shd w:val="clear" w:color="auto" w:fill="auto"/>
            <w:vAlign w:val="center"/>
          </w:tcPr>
          <w:p w14:paraId="550D1FBE" w14:textId="7777777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7387AF69" w14:textId="061B8482"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76144DC" w14:textId="14FAFCC8"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99B6D30" w14:textId="07F36ACA"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9E29B55"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3BB9F64" w14:textId="251B4F93" w:rsidR="009D592A" w:rsidRPr="00702571" w:rsidRDefault="00224CE5" w:rsidP="001B1E6E">
            <w:pPr>
              <w:pStyle w:val="TableHeading"/>
            </w:pPr>
            <w:r>
              <w:t>V20</w:t>
            </w:r>
            <w:r w:rsidRPr="00702571">
              <w:t>.</w:t>
            </w:r>
            <w:r w:rsidR="009D592A" w:rsidRPr="00702571">
              <w:t>8</w:t>
            </w:r>
          </w:p>
        </w:tc>
        <w:tc>
          <w:tcPr>
            <w:tcW w:w="4363" w:type="dxa"/>
            <w:shd w:val="clear" w:color="auto" w:fill="auto"/>
            <w:vAlign w:val="center"/>
          </w:tcPr>
          <w:p w14:paraId="2FDEA18F" w14:textId="460DE581"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when parsing JSON in browsers, that </w:t>
            </w:r>
            <w:proofErr w:type="spellStart"/>
            <w:r w:rsidRPr="0035744B">
              <w:rPr>
                <w:sz w:val="18"/>
                <w:szCs w:val="18"/>
              </w:rPr>
              <w:t>JSON.parse</w:t>
            </w:r>
            <w:proofErr w:type="spellEnd"/>
            <w:r w:rsidRPr="0035744B">
              <w:rPr>
                <w:sz w:val="18"/>
                <w:szCs w:val="18"/>
              </w:rPr>
              <w:t xml:space="preserve"> is used to parse JSON on the client. Do not use </w:t>
            </w:r>
            <w:proofErr w:type="spellStart"/>
            <w:proofErr w:type="gramStart"/>
            <w:r w:rsidRPr="0035744B">
              <w:rPr>
                <w:sz w:val="18"/>
                <w:szCs w:val="18"/>
              </w:rPr>
              <w:t>eva</w:t>
            </w:r>
            <w:r w:rsidR="00FE1BF2">
              <w:rPr>
                <w:sz w:val="18"/>
                <w:szCs w:val="18"/>
              </w:rPr>
              <w:t>l</w:t>
            </w:r>
            <w:proofErr w:type="spellEnd"/>
            <w:r w:rsidRPr="0035744B">
              <w:rPr>
                <w:sz w:val="18"/>
                <w:szCs w:val="18"/>
              </w:rPr>
              <w:t>(</w:t>
            </w:r>
            <w:proofErr w:type="gramEnd"/>
            <w:r w:rsidRPr="0035744B">
              <w:rPr>
                <w:sz w:val="18"/>
                <w:szCs w:val="18"/>
              </w:rPr>
              <w:t>) to parse JSON on the client.</w:t>
            </w:r>
          </w:p>
        </w:tc>
        <w:tc>
          <w:tcPr>
            <w:tcW w:w="866" w:type="dxa"/>
            <w:shd w:val="clear" w:color="auto" w:fill="auto"/>
            <w:vAlign w:val="center"/>
          </w:tcPr>
          <w:p w14:paraId="0AE8C9D0" w14:textId="6358CE6B"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1F92E264" w14:textId="68B7208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6103E826" w14:textId="7BC04D7C"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6DEDE121" w14:textId="205477DD"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bl>
    <w:p w14:paraId="00413AF1" w14:textId="77777777" w:rsidR="00702571" w:rsidRDefault="00702571" w:rsidP="00702571">
      <w:pPr>
        <w:pStyle w:val="Heading2"/>
      </w:pPr>
      <w:r>
        <w:t>References</w:t>
      </w:r>
    </w:p>
    <w:p w14:paraId="617ED1A4" w14:textId="77777777" w:rsidR="00702571" w:rsidRPr="00DF702A" w:rsidRDefault="00702571" w:rsidP="00702571">
      <w:r>
        <w:t>TBA</w:t>
      </w:r>
    </w:p>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lastRenderedPageBreak/>
        <w:br w:type="page"/>
      </w:r>
    </w:p>
    <w:p w14:paraId="0CD4F7EF" w14:textId="77777777" w:rsidR="00DF702A" w:rsidRDefault="00DF702A" w:rsidP="00BD5F80">
      <w:pPr>
        <w:pStyle w:val="Heading1"/>
      </w:pPr>
      <w:bookmarkStart w:id="344" w:name="_Toc419822121"/>
      <w:r>
        <w:lastRenderedPageBreak/>
        <w:t>Appendix B: Glossary</w:t>
      </w:r>
      <w:bookmarkEnd w:id="344"/>
    </w:p>
    <w:p w14:paraId="69021E3B" w14:textId="77777777" w:rsidR="009B2F06" w:rsidRDefault="009B2F06"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114EB519" w14:textId="77777777" w:rsidR="009B2F06" w:rsidRPr="009B2F06" w:rsidRDefault="009B2F06" w:rsidP="009B2F06">
      <w:pPr>
        <w:pStyle w:val="ListParagraph"/>
      </w:pPr>
      <w:r w:rsidRPr="009B2F06">
        <w:rPr>
          <w:b/>
        </w:rPr>
        <w:t xml:space="preserve">Address Space Layout Randomization (ASLR) </w:t>
      </w:r>
      <w:r w:rsidRPr="009B2F06">
        <w:t>– A technique to help protect against buffer overflow attacks.</w:t>
      </w:r>
    </w:p>
    <w:p w14:paraId="138636A2" w14:textId="77777777" w:rsidR="009B2F06" w:rsidRDefault="009B2F06"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1EEAA152" w14:textId="77777777" w:rsidR="009B2F06" w:rsidRPr="009B2F06" w:rsidRDefault="009B2F06" w:rsidP="009B2F06">
      <w:pPr>
        <w:pStyle w:val="ListParagraph"/>
      </w:pPr>
      <w:r w:rsidRPr="009B2F06">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2A3B90AC" w14:textId="77777777" w:rsidR="009B2F06" w:rsidRDefault="009B2F06"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40C56D93" w14:textId="77777777" w:rsidR="009B2F06" w:rsidRDefault="009B2F06"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71096B8E" w14:textId="77777777" w:rsidR="009B2F06" w:rsidRDefault="009B2F06"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170078C" w14:textId="77777777" w:rsidR="009B2F06" w:rsidRDefault="009B2F06"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11DE3B23" w14:textId="77777777" w:rsidR="009B2F06" w:rsidRDefault="009B2F06"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158F66D0" w14:textId="77777777" w:rsidR="009B2F06" w:rsidRDefault="009B2F06"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w:t>
      </w:r>
      <w:proofErr w:type="spellStart"/>
      <w:r>
        <w:rPr>
          <w:rFonts w:hint="eastAsia"/>
        </w:rPr>
        <w:t>markup</w:t>
      </w:r>
      <w:proofErr w:type="spellEnd"/>
      <w:r>
        <w:rPr>
          <w:rFonts w:hint="eastAsia"/>
        </w:rPr>
        <w:t xml:space="preserve"> language, such as HTML.  </w:t>
      </w:r>
    </w:p>
    <w:p w14:paraId="3967FCC6" w14:textId="77777777" w:rsidR="009B2F06" w:rsidRDefault="009B2F06"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24A6E8C4" w14:textId="77777777" w:rsidR="009B2F06" w:rsidRDefault="009B2F06"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323C7761" w14:textId="77777777" w:rsidR="009B2F06" w:rsidRDefault="009B2F06" w:rsidP="009B2F06">
      <w:pPr>
        <w:pStyle w:val="ListParagraph"/>
      </w:pPr>
      <w:r w:rsidRPr="00BD5F80">
        <w:rPr>
          <w:rFonts w:hint="eastAsia"/>
          <w:b/>
        </w:rPr>
        <w:t>Component</w:t>
      </w:r>
      <w:r>
        <w:rPr>
          <w:rFonts w:hint="eastAsia"/>
        </w:rPr>
        <w:t xml:space="preserve"> </w:t>
      </w:r>
      <w:r>
        <w:rPr>
          <w:rFonts w:hint="eastAsia"/>
        </w:rPr>
        <w:t>–</w:t>
      </w:r>
      <w:r>
        <w:rPr>
          <w:rFonts w:hint="eastAsia"/>
        </w:rPr>
        <w:t xml:space="preserve"> </w:t>
      </w:r>
      <w:r>
        <w:rPr>
          <w:lang w:val="en-US"/>
        </w:rPr>
        <w:t>a self-contained unit of code, with associated disk and network interfaces that communicates with other components</w:t>
      </w:r>
      <w:r>
        <w:rPr>
          <w:rFonts w:hint="eastAsia"/>
        </w:rPr>
        <w:t xml:space="preserve">. </w:t>
      </w:r>
    </w:p>
    <w:p w14:paraId="54BC855A" w14:textId="77777777" w:rsidR="009B2F06" w:rsidRDefault="009B2F06"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5F54A19D" w14:textId="77777777" w:rsidR="009B2F06" w:rsidRDefault="009B2F06"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4CC8EEA8" w14:textId="77777777" w:rsidR="009B2F06" w:rsidRDefault="009B2F06"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53788F14" w14:textId="77777777" w:rsidR="009B2F06" w:rsidRDefault="009B2F06"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5315C942" w14:textId="77777777" w:rsidR="009B2F06" w:rsidRDefault="009B2F06"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05D6BE66" w14:textId="77777777" w:rsidR="009B2F06" w:rsidRDefault="009B2F06"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1A53053B" w14:textId="77777777" w:rsidR="009B2F06" w:rsidRDefault="009B2F06"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7DFC686B" w14:textId="77777777" w:rsidR="009B2F06" w:rsidRDefault="009B2F06"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573ED5B8" w14:textId="77777777" w:rsidR="009B2F06" w:rsidRDefault="009B2F06" w:rsidP="00BD5F80">
      <w:pPr>
        <w:pStyle w:val="ListParagraph"/>
      </w:pPr>
      <w:r w:rsidRPr="00BD5F80">
        <w:rPr>
          <w:rFonts w:hint="eastAsia"/>
          <w:b/>
        </w:rPr>
        <w:t>Globally Unique Identifier</w:t>
      </w:r>
      <w:r>
        <w:rPr>
          <w:rFonts w:hint="eastAsia"/>
        </w:rPr>
        <w:t xml:space="preserve">  (GUID) </w:t>
      </w:r>
      <w:r>
        <w:rPr>
          <w:rFonts w:hint="eastAsia"/>
        </w:rPr>
        <w:t>–</w:t>
      </w:r>
      <w:r>
        <w:rPr>
          <w:rFonts w:hint="eastAsia"/>
        </w:rPr>
        <w:t xml:space="preserve"> a unique reference number used as an identifier in software. </w:t>
      </w:r>
    </w:p>
    <w:p w14:paraId="2099CFA2" w14:textId="1AD86E30" w:rsidR="009B2F06" w:rsidRDefault="00553A4D" w:rsidP="00553A4D">
      <w:pPr>
        <w:pStyle w:val="ListParagraph"/>
      </w:pPr>
      <w:proofErr w:type="spellStart"/>
      <w:r w:rsidRPr="00553A4D">
        <w:rPr>
          <w:b/>
        </w:rPr>
        <w:t>HyperText</w:t>
      </w:r>
      <w:proofErr w:type="spellEnd"/>
      <w:r w:rsidRPr="00553A4D">
        <w:rPr>
          <w:b/>
        </w:rPr>
        <w:t xml:space="preserve"> </w:t>
      </w:r>
      <w:proofErr w:type="spellStart"/>
      <w:r w:rsidRPr="00553A4D">
        <w:rPr>
          <w:b/>
        </w:rPr>
        <w:t>Markup</w:t>
      </w:r>
      <w:proofErr w:type="spellEnd"/>
      <w:r w:rsidRPr="00553A4D">
        <w:rPr>
          <w:b/>
        </w:rPr>
        <w:t xml:space="preserve"> Language (HTML)</w:t>
      </w:r>
      <w:r>
        <w:t xml:space="preserve"> </w:t>
      </w:r>
      <w:r>
        <w:rPr>
          <w:lang w:val="en-US"/>
        </w:rPr>
        <w:t>-</w:t>
      </w:r>
      <w:r w:rsidR="009B2F06">
        <w:rPr>
          <w:rFonts w:hint="eastAsia"/>
        </w:rPr>
        <w:t xml:space="preserve"> The main </w:t>
      </w:r>
      <w:proofErr w:type="spellStart"/>
      <w:r w:rsidR="009B2F06">
        <w:rPr>
          <w:rFonts w:hint="eastAsia"/>
        </w:rPr>
        <w:t>markup</w:t>
      </w:r>
      <w:proofErr w:type="spellEnd"/>
      <w:r w:rsidR="009B2F06">
        <w:rPr>
          <w:rFonts w:hint="eastAsia"/>
        </w:rPr>
        <w:t xml:space="preserve"> language for the creation of web pages and other information displayed in a web browser. </w:t>
      </w:r>
    </w:p>
    <w:p w14:paraId="47BF40E2" w14:textId="77777777" w:rsidR="009B2F06" w:rsidRDefault="009B2F06"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0F28FF70" w14:textId="77777777" w:rsidR="009B2F06" w:rsidRDefault="009B2F06"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415C832A" w14:textId="5A5DB170" w:rsidR="009B2F06" w:rsidRDefault="00553A4D" w:rsidP="00553A4D">
      <w:pPr>
        <w:pStyle w:val="ListParagraph"/>
      </w:pPr>
      <w:r w:rsidRPr="00553A4D">
        <w:rPr>
          <w:b/>
        </w:rPr>
        <w:t>Lightweight Directory Access Protocol (LDAP)</w:t>
      </w:r>
      <w:r>
        <w:t xml:space="preserve"> </w:t>
      </w:r>
      <w:r w:rsidR="009B2F06">
        <w:rPr>
          <w:rFonts w:hint="eastAsia"/>
        </w:rPr>
        <w:t>–</w:t>
      </w:r>
      <w:r w:rsidR="009B2F06">
        <w:rPr>
          <w:rFonts w:hint="eastAsia"/>
        </w:rPr>
        <w:t xml:space="preserve"> An application protocol for accessing and maintaining distributed directory information services over a network. </w:t>
      </w:r>
    </w:p>
    <w:p w14:paraId="1520AF96" w14:textId="77777777" w:rsidR="009B2F06" w:rsidRDefault="009B2F06"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21FCD25A" w14:textId="77777777" w:rsidR="009B2F06" w:rsidRDefault="009B2F06" w:rsidP="00BD5F80">
      <w:pPr>
        <w:pStyle w:val="ListParagraph"/>
      </w:pPr>
      <w:r w:rsidRPr="00BD5F80">
        <w:rPr>
          <w:rFonts w:hint="eastAsia"/>
          <w:b/>
        </w:rPr>
        <w:lastRenderedPageBreak/>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7B1E9DC2" w14:textId="77777777" w:rsidR="009B2F06" w:rsidRDefault="009B2F06"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60971E3A" w14:textId="77777777" w:rsidR="009B2F06" w:rsidRDefault="009B2F06"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6410F726" w14:textId="77777777" w:rsidR="009B2F06" w:rsidRDefault="009B2F06"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13562C6D" w14:textId="5DF5489E" w:rsidR="009B2F06" w:rsidRDefault="009B2F06"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lang w:val="en-US"/>
        </w:rPr>
        <w:t>’</w:t>
      </w:r>
      <w:r>
        <w:rPr>
          <w:rFonts w:hint="eastAsia"/>
        </w:rPr>
        <w:t xml:space="preserve">s design that identifies and describes where and how security controls are used, and also identifies and describes the location and sensitivity of both user and application data. </w:t>
      </w:r>
    </w:p>
    <w:p w14:paraId="6BF30645" w14:textId="77777777" w:rsidR="009B2F06" w:rsidRDefault="009B2F06"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65447981" w14:textId="77777777" w:rsidR="009B2F06" w:rsidRDefault="009B2F06"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check) or when called results in a security effect (e.g. generating an audit record). </w:t>
      </w:r>
    </w:p>
    <w:p w14:paraId="0EF62E32" w14:textId="77777777" w:rsidR="009B2F06" w:rsidRDefault="009B2F06" w:rsidP="00BD5F80">
      <w:pPr>
        <w:pStyle w:val="ListParagraph"/>
      </w:pPr>
      <w:r w:rsidRPr="00BD5F80">
        <w:rPr>
          <w:rFonts w:hint="eastAsia"/>
          <w:b/>
        </w:rPr>
        <w:t>SQL Injection (</w:t>
      </w:r>
      <w:proofErr w:type="spellStart"/>
      <w:r w:rsidRPr="00BD5F80">
        <w:rPr>
          <w:rFonts w:hint="eastAsia"/>
          <w:b/>
        </w:rPr>
        <w:t>SQLi</w:t>
      </w:r>
      <w:proofErr w:type="spellEnd"/>
      <w:r w:rsidRPr="00BD5F80">
        <w:rPr>
          <w:rFonts w:hint="eastAsia"/>
          <w:b/>
        </w:rPr>
        <w:t>)</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1556EFF6" w14:textId="77777777" w:rsidR="009B2F06" w:rsidRDefault="009B2F06"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34061E5" w14:textId="77777777" w:rsidR="009B2F06" w:rsidRDefault="009B2F06"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17F86A81" w14:textId="77777777" w:rsidR="009B2F06" w:rsidRDefault="009B2F06" w:rsidP="00BD5F80">
      <w:pPr>
        <w:pStyle w:val="ListParagraph"/>
      </w:pPr>
      <w:r w:rsidRPr="00BD5F80">
        <w:rPr>
          <w:rFonts w:hint="eastAsia"/>
          <w:b/>
        </w:rPr>
        <w:t xml:space="preserve">Threat </w:t>
      </w:r>
      <w:proofErr w:type="spellStart"/>
      <w:r w:rsidRPr="00BD5F80">
        <w:rPr>
          <w:rFonts w:hint="eastAsia"/>
          <w:b/>
        </w:rPr>
        <w:t>Modeling</w:t>
      </w:r>
      <w:proofErr w:type="spellEnd"/>
      <w:r>
        <w:rPr>
          <w:rFonts w:hint="eastAsia"/>
        </w:rPr>
        <w:t xml:space="preserve"> - A technique consisting of developing increasingly refined security architectures to identify threat agents, security zones, security controls, and important technical and business assets. </w:t>
      </w:r>
    </w:p>
    <w:p w14:paraId="09B7C98D" w14:textId="77777777" w:rsidR="009B2F06" w:rsidRDefault="009B2F06" w:rsidP="00BD5F80">
      <w:pPr>
        <w:pStyle w:val="ListParagraph"/>
      </w:pPr>
      <w:r w:rsidRPr="00BD5F80">
        <w:rPr>
          <w:rFonts w:hint="eastAsia"/>
          <w:b/>
        </w:rPr>
        <w:lastRenderedPageBreak/>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6ABBDA72" w14:textId="77777777" w:rsidR="009B2F06" w:rsidRDefault="009B2F06" w:rsidP="00BD5F80">
      <w:pPr>
        <w:pStyle w:val="ListParagraph"/>
      </w:pPr>
      <w:r w:rsidRPr="00BD5F80">
        <w:rPr>
          <w:rFonts w:hint="eastAsia"/>
          <w:b/>
        </w:rPr>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43B83868" w14:textId="77777777" w:rsidR="009B2F06" w:rsidRDefault="009B2F06"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0D58C454" w14:textId="77777777" w:rsidR="009B2F06" w:rsidRDefault="009B2F06"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21707620" w14:textId="77777777" w:rsidR="009B2F06" w:rsidRDefault="009B2F06"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72707886" w14:textId="77777777" w:rsidR="009B2F06" w:rsidRDefault="009B2F06" w:rsidP="00BD5F80">
      <w:pPr>
        <w:pStyle w:val="ListParagraph"/>
      </w:pPr>
      <w:r w:rsidRPr="00BD5F80">
        <w:rPr>
          <w:rFonts w:hint="eastAsia"/>
          <w:b/>
        </w:rPr>
        <w:t>XML</w:t>
      </w:r>
      <w:r>
        <w:rPr>
          <w:rFonts w:hint="eastAsia"/>
        </w:rPr>
        <w:t xml:space="preserve"> </w:t>
      </w:r>
      <w:r>
        <w:rPr>
          <w:rFonts w:hint="eastAsia"/>
        </w:rPr>
        <w:t>–</w:t>
      </w:r>
      <w:r>
        <w:rPr>
          <w:rFonts w:hint="eastAsia"/>
        </w:rPr>
        <w:t xml:space="preserve"> A </w:t>
      </w:r>
      <w:proofErr w:type="spellStart"/>
      <w:r>
        <w:rPr>
          <w:rFonts w:hint="eastAsia"/>
        </w:rPr>
        <w:t>markup</w:t>
      </w:r>
      <w:proofErr w:type="spellEnd"/>
      <w:r>
        <w:rPr>
          <w:rFonts w:hint="eastAsia"/>
        </w:rPr>
        <w:t xml:space="preserve"> language that defines a set of rules for encoding documents. </w:t>
      </w:r>
    </w:p>
    <w:p w14:paraId="61383FE6" w14:textId="77777777" w:rsidR="00DF702A" w:rsidRPr="00DF702A" w:rsidRDefault="00DF702A" w:rsidP="00BD5F80"/>
    <w:p w14:paraId="45F83D9C" w14:textId="77777777" w:rsidR="00DF702A" w:rsidRDefault="00DF702A" w:rsidP="00EE2DCA">
      <w:pPr>
        <w:pStyle w:val="Heading1"/>
      </w:pPr>
      <w:r>
        <w:lastRenderedPageBreak/>
        <w:br w:type="page"/>
      </w:r>
    </w:p>
    <w:sectPr w:rsidR="00DF702A" w:rsidSect="008A3549">
      <w:headerReference w:type="even" r:id="rId35"/>
      <w:headerReference w:type="default" r:id="rId36"/>
      <w:footerReference w:type="even" r:id="rId37"/>
      <w:footerReference w:type="default" r:id="rId38"/>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Glenn ten Cate" w:date="2015-07-17T21:26:00Z" w:initials="Gt">
    <w:p w14:paraId="2B238BDD" w14:textId="1B9DE085" w:rsidR="00881B68" w:rsidRDefault="00881B68">
      <w:pPr>
        <w:pStyle w:val="CommentText"/>
      </w:pPr>
      <w:r>
        <w:rPr>
          <w:rStyle w:val="CommentReference"/>
        </w:rPr>
        <w:annotationRef/>
      </w:r>
      <w:r>
        <w:t>Or only Level 3 item</w:t>
      </w:r>
    </w:p>
  </w:comment>
  <w:comment w:id="343" w:author="Andrew van der Stock" w:date="2015-07-08T22:56:00Z" w:initials="AvdS">
    <w:p w14:paraId="61B32013" w14:textId="1D91FAE4" w:rsidR="00881B68" w:rsidRDefault="00881B68">
      <w:pPr>
        <w:pStyle w:val="CommentText"/>
      </w:pPr>
      <w:r>
        <w:rPr>
          <w:rStyle w:val="CommentReference"/>
        </w:rPr>
        <w:annotationRef/>
      </w:r>
      <w:proofErr w:type="gramStart"/>
      <w:r>
        <w:t>.</w:t>
      </w:r>
      <w:proofErr w:type="spellStart"/>
      <w:r>
        <w:t>innerText</w:t>
      </w:r>
      <w:proofErr w:type="spellEnd"/>
      <w:proofErr w:type="gramEnd"/>
      <w:r>
        <w:t xml:space="preserve"> is not x-platform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3201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EB790" w14:textId="77777777" w:rsidR="00881B68" w:rsidRDefault="00881B68" w:rsidP="00BD5F80">
      <w:r>
        <w:separator/>
      </w:r>
    </w:p>
  </w:endnote>
  <w:endnote w:type="continuationSeparator" w:id="0">
    <w:p w14:paraId="4EBC11A1" w14:textId="77777777" w:rsidR="00881B68" w:rsidRDefault="00881B68"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46"/>
      <w:gridCol w:w="8704"/>
    </w:tblGrid>
    <w:tr w:rsidR="00881B68" w:rsidRPr="00856D99" w14:paraId="5ED49377" w14:textId="77777777" w:rsidTr="009B6EC5">
      <w:tc>
        <w:tcPr>
          <w:tcW w:w="295" w:type="pct"/>
          <w:tcBorders>
            <w:right w:val="single" w:sz="18" w:space="0" w:color="5B9BD5" w:themeColor="accent1"/>
          </w:tcBorders>
        </w:tcPr>
        <w:p w14:paraId="13242B90" w14:textId="77777777" w:rsidR="00881B68" w:rsidRPr="00856D99" w:rsidRDefault="00881B68"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896CAE">
            <w:rPr>
              <w:noProof/>
              <w:sz w:val="20"/>
              <w:szCs w:val="20"/>
            </w:rPr>
            <w:t>70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2883C61F" w:rsidR="00881B68" w:rsidRPr="00856D99" w:rsidRDefault="00881B68" w:rsidP="00BD5F80">
              <w:pPr>
                <w:pStyle w:val="Header"/>
                <w:rPr>
                  <w:sz w:val="20"/>
                  <w:szCs w:val="20"/>
                </w:rPr>
              </w:pPr>
              <w:r w:rsidRPr="00856D99">
                <w:rPr>
                  <w:sz w:val="20"/>
                  <w:szCs w:val="20"/>
                </w:rPr>
                <w:t>OWASP Application Security Verification Standard 3.0</w:t>
              </w:r>
            </w:p>
          </w:tc>
        </w:sdtContent>
      </w:sdt>
    </w:tr>
  </w:tbl>
  <w:p w14:paraId="13F7D41B" w14:textId="77777777" w:rsidR="00881B68" w:rsidRDefault="00881B68"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791"/>
      <w:gridCol w:w="459"/>
    </w:tblGrid>
    <w:tr w:rsidR="00881B68"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26D57118" w:rsidR="00881B68" w:rsidRPr="00856D99" w:rsidRDefault="00881B68"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7777777" w:rsidR="00881B68" w:rsidRPr="00856D99" w:rsidRDefault="00881B68"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896CAE">
            <w:rPr>
              <w:noProof/>
              <w:sz w:val="20"/>
              <w:szCs w:val="20"/>
            </w:rPr>
            <w:t>69</w:t>
          </w:r>
          <w:r w:rsidRPr="00856D99">
            <w:rPr>
              <w:sz w:val="20"/>
              <w:szCs w:val="20"/>
            </w:rPr>
            <w:fldChar w:fldCharType="end"/>
          </w:r>
        </w:p>
      </w:tc>
    </w:tr>
  </w:tbl>
  <w:p w14:paraId="3F4FC5CB" w14:textId="77777777" w:rsidR="00881B68" w:rsidRDefault="00881B68"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873FA" w14:textId="77777777" w:rsidR="00881B68" w:rsidRDefault="00881B68" w:rsidP="00BD5F80">
      <w:r>
        <w:separator/>
      </w:r>
    </w:p>
  </w:footnote>
  <w:footnote w:type="continuationSeparator" w:id="0">
    <w:p w14:paraId="54936E89" w14:textId="77777777" w:rsidR="00881B68" w:rsidRDefault="00881B68"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2B49D" w14:textId="02BA01DE" w:rsidR="00881B68" w:rsidRDefault="00881B68"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7D55E" w14:textId="31C908C5" w:rsidR="00881B68" w:rsidRDefault="00881B68"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9AA9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DE8CAE"/>
    <w:lvl w:ilvl="0">
      <w:start w:val="1"/>
      <w:numFmt w:val="decimal"/>
      <w:lvlText w:val="%1."/>
      <w:lvlJc w:val="left"/>
      <w:pPr>
        <w:tabs>
          <w:tab w:val="num" w:pos="1492"/>
        </w:tabs>
        <w:ind w:left="1492" w:hanging="360"/>
      </w:pPr>
    </w:lvl>
  </w:abstractNum>
  <w:abstractNum w:abstractNumId="2">
    <w:nsid w:val="FFFFFF7D"/>
    <w:multiLevelType w:val="singleLevel"/>
    <w:tmpl w:val="8B2CB8EC"/>
    <w:lvl w:ilvl="0">
      <w:start w:val="1"/>
      <w:numFmt w:val="decimal"/>
      <w:lvlText w:val="%1."/>
      <w:lvlJc w:val="left"/>
      <w:pPr>
        <w:tabs>
          <w:tab w:val="num" w:pos="1209"/>
        </w:tabs>
        <w:ind w:left="1209" w:hanging="360"/>
      </w:pPr>
    </w:lvl>
  </w:abstractNum>
  <w:abstractNum w:abstractNumId="3">
    <w:nsid w:val="FFFFFF7E"/>
    <w:multiLevelType w:val="singleLevel"/>
    <w:tmpl w:val="CE6A4D1C"/>
    <w:lvl w:ilvl="0">
      <w:start w:val="1"/>
      <w:numFmt w:val="decimal"/>
      <w:lvlText w:val="%1."/>
      <w:lvlJc w:val="left"/>
      <w:pPr>
        <w:tabs>
          <w:tab w:val="num" w:pos="926"/>
        </w:tabs>
        <w:ind w:left="926" w:hanging="360"/>
      </w:pPr>
    </w:lvl>
  </w:abstractNum>
  <w:abstractNum w:abstractNumId="4">
    <w:nsid w:val="FFFFFF7F"/>
    <w:multiLevelType w:val="singleLevel"/>
    <w:tmpl w:val="C16600BC"/>
    <w:lvl w:ilvl="0">
      <w:start w:val="1"/>
      <w:numFmt w:val="decimal"/>
      <w:lvlText w:val="%1."/>
      <w:lvlJc w:val="left"/>
      <w:pPr>
        <w:tabs>
          <w:tab w:val="num" w:pos="643"/>
        </w:tabs>
        <w:ind w:left="643" w:hanging="360"/>
      </w:pPr>
    </w:lvl>
  </w:abstractNum>
  <w:abstractNum w:abstractNumId="5">
    <w:nsid w:val="FFFFFF80"/>
    <w:multiLevelType w:val="singleLevel"/>
    <w:tmpl w:val="1B9A36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6FC2DE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E6A7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74A7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FCC0F6"/>
    <w:lvl w:ilvl="0">
      <w:start w:val="1"/>
      <w:numFmt w:val="decimal"/>
      <w:lvlText w:val="%1."/>
      <w:lvlJc w:val="left"/>
      <w:pPr>
        <w:tabs>
          <w:tab w:val="num" w:pos="360"/>
        </w:tabs>
        <w:ind w:left="360" w:hanging="360"/>
      </w:pPr>
    </w:lvl>
  </w:abstractNum>
  <w:abstractNum w:abstractNumId="10">
    <w:nsid w:val="FFFFFF89"/>
    <w:multiLevelType w:val="singleLevel"/>
    <w:tmpl w:val="54665D22"/>
    <w:lvl w:ilvl="0">
      <w:start w:val="1"/>
      <w:numFmt w:val="bullet"/>
      <w:lvlText w:val=""/>
      <w:lvlJc w:val="left"/>
      <w:pPr>
        <w:tabs>
          <w:tab w:val="num" w:pos="360"/>
        </w:tabs>
        <w:ind w:left="360" w:hanging="360"/>
      </w:pPr>
      <w:rPr>
        <w:rFonts w:ascii="Symbol" w:hAnsi="Symbol" w:hint="default"/>
      </w:rPr>
    </w:lvl>
  </w:abstractNum>
  <w:abstractNum w:abstractNumId="11">
    <w:nsid w:val="020D54FA"/>
    <w:multiLevelType w:val="hybridMultilevel"/>
    <w:tmpl w:val="66A0A1E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01F87"/>
    <w:multiLevelType w:val="hybridMultilevel"/>
    <w:tmpl w:val="52EA3B98"/>
    <w:lvl w:ilvl="0" w:tplc="55A8A8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1462"/>
    <w:multiLevelType w:val="hybridMultilevel"/>
    <w:tmpl w:val="590EE1D4"/>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10292"/>
    <w:multiLevelType w:val="hybridMultilevel"/>
    <w:tmpl w:val="81B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154F0"/>
    <w:multiLevelType w:val="hybridMultilevel"/>
    <w:tmpl w:val="61D6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B08A1"/>
    <w:multiLevelType w:val="hybridMultilevel"/>
    <w:tmpl w:val="E7FAEC5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AF557C"/>
    <w:multiLevelType w:val="hybridMultilevel"/>
    <w:tmpl w:val="78F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9"/>
  </w:num>
  <w:num w:numId="4">
    <w:abstractNumId w:val="15"/>
  </w:num>
  <w:num w:numId="5">
    <w:abstractNumId w:val="17"/>
  </w:num>
  <w:num w:numId="6">
    <w:abstractNumId w:val="14"/>
  </w:num>
  <w:num w:numId="7">
    <w:abstractNumId w:val="11"/>
  </w:num>
  <w:num w:numId="8">
    <w:abstractNumId w:val="13"/>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20">
    <w:abstractNumId w:val="18"/>
  </w:num>
  <w:num w:numId="21">
    <w:abstractNumId w:val="21"/>
  </w:num>
  <w:num w:numId="22">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van der Stock">
    <w15:presenceInfo w15:providerId="Windows Live" w15:userId="dd17ceffa52dd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activeWritingStyle w:appName="MSWord" w:lang="en-AU" w:vendorID="64" w:dllVersion="131078"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D1"/>
    <w:rsid w:val="000135E7"/>
    <w:rsid w:val="00014452"/>
    <w:rsid w:val="00015448"/>
    <w:rsid w:val="0001602F"/>
    <w:rsid w:val="0002304C"/>
    <w:rsid w:val="000449EC"/>
    <w:rsid w:val="0006757A"/>
    <w:rsid w:val="0007205A"/>
    <w:rsid w:val="00073C1A"/>
    <w:rsid w:val="000843E1"/>
    <w:rsid w:val="00085FFB"/>
    <w:rsid w:val="000920E4"/>
    <w:rsid w:val="00096189"/>
    <w:rsid w:val="00096DC1"/>
    <w:rsid w:val="000A0A5F"/>
    <w:rsid w:val="000A1EBE"/>
    <w:rsid w:val="000B4A89"/>
    <w:rsid w:val="000B523D"/>
    <w:rsid w:val="000C536A"/>
    <w:rsid w:val="000C6E3B"/>
    <w:rsid w:val="000C795A"/>
    <w:rsid w:val="000D7960"/>
    <w:rsid w:val="000E4205"/>
    <w:rsid w:val="000F4C2A"/>
    <w:rsid w:val="000F522C"/>
    <w:rsid w:val="0010023D"/>
    <w:rsid w:val="00114BDF"/>
    <w:rsid w:val="0012539C"/>
    <w:rsid w:val="00126375"/>
    <w:rsid w:val="00150D76"/>
    <w:rsid w:val="00156564"/>
    <w:rsid w:val="00164D62"/>
    <w:rsid w:val="00180AC9"/>
    <w:rsid w:val="001A53A2"/>
    <w:rsid w:val="001A6854"/>
    <w:rsid w:val="001B1E6E"/>
    <w:rsid w:val="001B7755"/>
    <w:rsid w:val="001C3BF3"/>
    <w:rsid w:val="001C5B6E"/>
    <w:rsid w:val="001C73F4"/>
    <w:rsid w:val="001D0658"/>
    <w:rsid w:val="001E1F49"/>
    <w:rsid w:val="001E58F4"/>
    <w:rsid w:val="001E6587"/>
    <w:rsid w:val="001F6AA9"/>
    <w:rsid w:val="001F7F8D"/>
    <w:rsid w:val="002126FD"/>
    <w:rsid w:val="002129D9"/>
    <w:rsid w:val="00216D10"/>
    <w:rsid w:val="002231D9"/>
    <w:rsid w:val="00224CE5"/>
    <w:rsid w:val="00224FAF"/>
    <w:rsid w:val="00241260"/>
    <w:rsid w:val="00247281"/>
    <w:rsid w:val="00252DC9"/>
    <w:rsid w:val="00254115"/>
    <w:rsid w:val="00273F89"/>
    <w:rsid w:val="00277C88"/>
    <w:rsid w:val="002811D2"/>
    <w:rsid w:val="00283E92"/>
    <w:rsid w:val="0028425A"/>
    <w:rsid w:val="00284D7B"/>
    <w:rsid w:val="002A241A"/>
    <w:rsid w:val="002B5628"/>
    <w:rsid w:val="002D609C"/>
    <w:rsid w:val="002F6496"/>
    <w:rsid w:val="00301210"/>
    <w:rsid w:val="0031328E"/>
    <w:rsid w:val="00323A62"/>
    <w:rsid w:val="00333230"/>
    <w:rsid w:val="00336F43"/>
    <w:rsid w:val="00351AF7"/>
    <w:rsid w:val="0035744B"/>
    <w:rsid w:val="003657C8"/>
    <w:rsid w:val="00365D37"/>
    <w:rsid w:val="003841E1"/>
    <w:rsid w:val="003936DC"/>
    <w:rsid w:val="003963F1"/>
    <w:rsid w:val="003B5092"/>
    <w:rsid w:val="003C52FF"/>
    <w:rsid w:val="003C7425"/>
    <w:rsid w:val="003D3FA3"/>
    <w:rsid w:val="003E4493"/>
    <w:rsid w:val="00401AC6"/>
    <w:rsid w:val="0040516A"/>
    <w:rsid w:val="004128E4"/>
    <w:rsid w:val="00414977"/>
    <w:rsid w:val="00414CBB"/>
    <w:rsid w:val="0042124A"/>
    <w:rsid w:val="00421488"/>
    <w:rsid w:val="004222FB"/>
    <w:rsid w:val="00424FB9"/>
    <w:rsid w:val="00432D81"/>
    <w:rsid w:val="004426F9"/>
    <w:rsid w:val="00455402"/>
    <w:rsid w:val="00460AD4"/>
    <w:rsid w:val="0046321E"/>
    <w:rsid w:val="0046475F"/>
    <w:rsid w:val="0046690E"/>
    <w:rsid w:val="004843CF"/>
    <w:rsid w:val="004C38B4"/>
    <w:rsid w:val="004D7C61"/>
    <w:rsid w:val="004E7EF7"/>
    <w:rsid w:val="004F52B0"/>
    <w:rsid w:val="004F5ED7"/>
    <w:rsid w:val="005059BC"/>
    <w:rsid w:val="00515DEB"/>
    <w:rsid w:val="00520E8E"/>
    <w:rsid w:val="005324D1"/>
    <w:rsid w:val="005503A7"/>
    <w:rsid w:val="00553A4D"/>
    <w:rsid w:val="00555BC3"/>
    <w:rsid w:val="00580E86"/>
    <w:rsid w:val="00583851"/>
    <w:rsid w:val="00590417"/>
    <w:rsid w:val="005B3A98"/>
    <w:rsid w:val="005B3BFE"/>
    <w:rsid w:val="005B4231"/>
    <w:rsid w:val="005B556F"/>
    <w:rsid w:val="005C0148"/>
    <w:rsid w:val="005D2572"/>
    <w:rsid w:val="005D41AB"/>
    <w:rsid w:val="005E26AF"/>
    <w:rsid w:val="005F0F5A"/>
    <w:rsid w:val="005F339B"/>
    <w:rsid w:val="005F666A"/>
    <w:rsid w:val="006042A4"/>
    <w:rsid w:val="00606343"/>
    <w:rsid w:val="00620721"/>
    <w:rsid w:val="0062597B"/>
    <w:rsid w:val="0063666C"/>
    <w:rsid w:val="006369B3"/>
    <w:rsid w:val="00641D24"/>
    <w:rsid w:val="00647177"/>
    <w:rsid w:val="00653FC6"/>
    <w:rsid w:val="00667BDF"/>
    <w:rsid w:val="00671123"/>
    <w:rsid w:val="00691441"/>
    <w:rsid w:val="00692CD1"/>
    <w:rsid w:val="006A0D74"/>
    <w:rsid w:val="006B55C7"/>
    <w:rsid w:val="006B7EC4"/>
    <w:rsid w:val="006C4B33"/>
    <w:rsid w:val="006D0412"/>
    <w:rsid w:val="00702571"/>
    <w:rsid w:val="00703C35"/>
    <w:rsid w:val="00712F87"/>
    <w:rsid w:val="007357CE"/>
    <w:rsid w:val="00735E91"/>
    <w:rsid w:val="00737C79"/>
    <w:rsid w:val="0074381E"/>
    <w:rsid w:val="00744AF1"/>
    <w:rsid w:val="00745786"/>
    <w:rsid w:val="00751A6F"/>
    <w:rsid w:val="007554BA"/>
    <w:rsid w:val="00763510"/>
    <w:rsid w:val="007640C8"/>
    <w:rsid w:val="007752EF"/>
    <w:rsid w:val="0077789F"/>
    <w:rsid w:val="00785793"/>
    <w:rsid w:val="00785803"/>
    <w:rsid w:val="00790DAF"/>
    <w:rsid w:val="0079267F"/>
    <w:rsid w:val="007A67AE"/>
    <w:rsid w:val="007A7764"/>
    <w:rsid w:val="007C7C56"/>
    <w:rsid w:val="007D041F"/>
    <w:rsid w:val="007D6C90"/>
    <w:rsid w:val="007E49D1"/>
    <w:rsid w:val="007E6698"/>
    <w:rsid w:val="007F3D7A"/>
    <w:rsid w:val="007F4C5E"/>
    <w:rsid w:val="0080232F"/>
    <w:rsid w:val="00807A74"/>
    <w:rsid w:val="0081101A"/>
    <w:rsid w:val="008167CA"/>
    <w:rsid w:val="00836B75"/>
    <w:rsid w:val="00837621"/>
    <w:rsid w:val="00843DAE"/>
    <w:rsid w:val="00854EE3"/>
    <w:rsid w:val="00856D99"/>
    <w:rsid w:val="00861965"/>
    <w:rsid w:val="0087554F"/>
    <w:rsid w:val="00875651"/>
    <w:rsid w:val="0087621B"/>
    <w:rsid w:val="00881095"/>
    <w:rsid w:val="00881B68"/>
    <w:rsid w:val="0088508E"/>
    <w:rsid w:val="00896CAE"/>
    <w:rsid w:val="008A3549"/>
    <w:rsid w:val="008B1965"/>
    <w:rsid w:val="008B5A02"/>
    <w:rsid w:val="008C0ECE"/>
    <w:rsid w:val="008D156C"/>
    <w:rsid w:val="008D27FC"/>
    <w:rsid w:val="008E2D42"/>
    <w:rsid w:val="008E48DF"/>
    <w:rsid w:val="008F1200"/>
    <w:rsid w:val="0091611F"/>
    <w:rsid w:val="00916CD9"/>
    <w:rsid w:val="0091782B"/>
    <w:rsid w:val="00921EB4"/>
    <w:rsid w:val="00924854"/>
    <w:rsid w:val="0093359F"/>
    <w:rsid w:val="0093658F"/>
    <w:rsid w:val="00942644"/>
    <w:rsid w:val="0095369F"/>
    <w:rsid w:val="0096273F"/>
    <w:rsid w:val="00966D09"/>
    <w:rsid w:val="009A049F"/>
    <w:rsid w:val="009B2F06"/>
    <w:rsid w:val="009B4909"/>
    <w:rsid w:val="009B6EC5"/>
    <w:rsid w:val="009C65A9"/>
    <w:rsid w:val="009C6E49"/>
    <w:rsid w:val="009D592A"/>
    <w:rsid w:val="009E0E57"/>
    <w:rsid w:val="009E4425"/>
    <w:rsid w:val="009F228D"/>
    <w:rsid w:val="00A21302"/>
    <w:rsid w:val="00A26663"/>
    <w:rsid w:val="00A2688A"/>
    <w:rsid w:val="00A366FF"/>
    <w:rsid w:val="00A50CC7"/>
    <w:rsid w:val="00A51F21"/>
    <w:rsid w:val="00A537B2"/>
    <w:rsid w:val="00A6024D"/>
    <w:rsid w:val="00A7542F"/>
    <w:rsid w:val="00A96035"/>
    <w:rsid w:val="00A96E29"/>
    <w:rsid w:val="00AA1EE5"/>
    <w:rsid w:val="00AB6201"/>
    <w:rsid w:val="00AC3FE3"/>
    <w:rsid w:val="00AC463C"/>
    <w:rsid w:val="00AC50E2"/>
    <w:rsid w:val="00AD5E7A"/>
    <w:rsid w:val="00AE3FDE"/>
    <w:rsid w:val="00AF590F"/>
    <w:rsid w:val="00AF782E"/>
    <w:rsid w:val="00B02ECE"/>
    <w:rsid w:val="00B1508E"/>
    <w:rsid w:val="00B166DA"/>
    <w:rsid w:val="00B317A9"/>
    <w:rsid w:val="00B33795"/>
    <w:rsid w:val="00B377E4"/>
    <w:rsid w:val="00B530C6"/>
    <w:rsid w:val="00B96AE3"/>
    <w:rsid w:val="00BB5F0E"/>
    <w:rsid w:val="00BC1CEE"/>
    <w:rsid w:val="00BC1DCC"/>
    <w:rsid w:val="00BD4533"/>
    <w:rsid w:val="00BD5F80"/>
    <w:rsid w:val="00C045F8"/>
    <w:rsid w:val="00C16DEB"/>
    <w:rsid w:val="00C177DA"/>
    <w:rsid w:val="00C222DC"/>
    <w:rsid w:val="00C2350A"/>
    <w:rsid w:val="00C31E9D"/>
    <w:rsid w:val="00C35321"/>
    <w:rsid w:val="00C40039"/>
    <w:rsid w:val="00C404B2"/>
    <w:rsid w:val="00C41D1D"/>
    <w:rsid w:val="00C459CC"/>
    <w:rsid w:val="00C45F4B"/>
    <w:rsid w:val="00C47755"/>
    <w:rsid w:val="00C5021A"/>
    <w:rsid w:val="00C75D4F"/>
    <w:rsid w:val="00C801A4"/>
    <w:rsid w:val="00C85202"/>
    <w:rsid w:val="00CA6A00"/>
    <w:rsid w:val="00CB31B1"/>
    <w:rsid w:val="00CC75AB"/>
    <w:rsid w:val="00CE11DB"/>
    <w:rsid w:val="00CE3AB3"/>
    <w:rsid w:val="00CF48AC"/>
    <w:rsid w:val="00D05E09"/>
    <w:rsid w:val="00D14549"/>
    <w:rsid w:val="00D16304"/>
    <w:rsid w:val="00D25B9F"/>
    <w:rsid w:val="00D4309C"/>
    <w:rsid w:val="00D5126E"/>
    <w:rsid w:val="00D53DDA"/>
    <w:rsid w:val="00D54EA0"/>
    <w:rsid w:val="00D6478F"/>
    <w:rsid w:val="00D77303"/>
    <w:rsid w:val="00D8689B"/>
    <w:rsid w:val="00D91369"/>
    <w:rsid w:val="00D9138A"/>
    <w:rsid w:val="00D921D0"/>
    <w:rsid w:val="00D922C1"/>
    <w:rsid w:val="00DA1A00"/>
    <w:rsid w:val="00DB5363"/>
    <w:rsid w:val="00DE2619"/>
    <w:rsid w:val="00DE4840"/>
    <w:rsid w:val="00DF337E"/>
    <w:rsid w:val="00DF67E7"/>
    <w:rsid w:val="00DF702A"/>
    <w:rsid w:val="00E02B2A"/>
    <w:rsid w:val="00E04065"/>
    <w:rsid w:val="00E11104"/>
    <w:rsid w:val="00E305D1"/>
    <w:rsid w:val="00E641F6"/>
    <w:rsid w:val="00E7430D"/>
    <w:rsid w:val="00E81066"/>
    <w:rsid w:val="00E85040"/>
    <w:rsid w:val="00E855B6"/>
    <w:rsid w:val="00E85DB7"/>
    <w:rsid w:val="00E861E9"/>
    <w:rsid w:val="00E975C3"/>
    <w:rsid w:val="00EA02C4"/>
    <w:rsid w:val="00EA4376"/>
    <w:rsid w:val="00EA7027"/>
    <w:rsid w:val="00EB7816"/>
    <w:rsid w:val="00EC4172"/>
    <w:rsid w:val="00ED0B53"/>
    <w:rsid w:val="00ED205A"/>
    <w:rsid w:val="00EE2DCA"/>
    <w:rsid w:val="00EE369A"/>
    <w:rsid w:val="00F1260C"/>
    <w:rsid w:val="00F27478"/>
    <w:rsid w:val="00F27C7F"/>
    <w:rsid w:val="00F36038"/>
    <w:rsid w:val="00F3761C"/>
    <w:rsid w:val="00F42467"/>
    <w:rsid w:val="00F667ED"/>
    <w:rsid w:val="00F7779D"/>
    <w:rsid w:val="00F81480"/>
    <w:rsid w:val="00F86DEF"/>
    <w:rsid w:val="00F918DE"/>
    <w:rsid w:val="00FA3F70"/>
    <w:rsid w:val="00FB47C2"/>
    <w:rsid w:val="00FE1BF2"/>
    <w:rsid w:val="00FE5F91"/>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9807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customStyle="1"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customStyle="1"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pcisecuritystandards.org/documents/PCI_DSS_v3.pdf" TargetMode="External"/><Relationship Id="rId21" Type="http://schemas.openxmlformats.org/officeDocument/2006/relationships/comments" Target="comments.xml"/><Relationship Id="rId22" Type="http://schemas.openxmlformats.org/officeDocument/2006/relationships/hyperlink" Target="https://www.owasp.org/index.php/Password_Storage_Cheat_Sheet" TargetMode="External"/><Relationship Id="rId23" Type="http://schemas.openxmlformats.org/officeDocument/2006/relationships/hyperlink" Target="https://www.owasp.org/index.php/Forgot_Password_Cheat_Sheet" TargetMode="External"/><Relationship Id="rId24" Type="http://schemas.openxmlformats.org/officeDocument/2006/relationships/hyperlink" Target="https://www.owasp.org/index.php/Choosing_and_Using_Security_Questions_Cheat_Sheet" TargetMode="External"/><Relationship Id="rId25" Type="http://schemas.openxmlformats.org/officeDocument/2006/relationships/hyperlink" Target="https://www.owasp.org/index.php/LDAP_Injection_Prevention_Cheat_Sheet" TargetMode="External"/><Relationship Id="rId26" Type="http://schemas.openxmlformats.org/officeDocument/2006/relationships/hyperlink" Target="https://pypi.python.org/pypi/defusedxml" TargetMode="External"/><Relationship Id="rId27" Type="http://schemas.openxmlformats.org/officeDocument/2006/relationships/hyperlink" Target="https://www.owasp.org/index.php/XSS_%28Cross_Site_Scripting%29_Prevention_Cheat_Sheet" TargetMode="External"/><Relationship Id="rId28" Type="http://schemas.openxmlformats.org/officeDocument/2006/relationships/hyperlink" Target="https://www.owasp.org/index.php/Transport_Layer_Protection_Cheat_Sheet" TargetMode="External"/><Relationship Id="rId29" Type="http://schemas.openxmlformats.org/officeDocument/2006/relationships/hyperlink" Target="https://wiki.mozilla.org/Security/Server_Side_TL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mozilla.github.io/server-side-tls/ssl-config-generator/" TargetMode="External"/><Relationship Id="rId31" Type="http://schemas.openxmlformats.org/officeDocument/2006/relationships/hyperlink" Target="https://tools.ietf.org/html/rfc7469" TargetMode="External"/><Relationship Id="rId32" Type="http://schemas.openxmlformats.org/officeDocument/2006/relationships/hyperlink" Target="https://noncombatant.org/2015/05/01/about-http-public-key-pinning/"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chromium.org/hsts" TargetMode="External"/><Relationship Id="rId34" Type="http://schemas.openxmlformats.org/officeDocument/2006/relationships/hyperlink" Target="https://www.blackhat.com/docs/eu-14/materials/eu-14-Hafif-Reflected-File-Download-A-New-Web-Attack-Vector.pdf" TargetMode="External"/><Relationship Id="rId35" Type="http://schemas.openxmlformats.org/officeDocument/2006/relationships/header" Target="header1.xml"/><Relationship Id="rId36" Type="http://schemas.openxmlformats.org/officeDocument/2006/relationships/header" Target="head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owasp.org/index.php/ASVS" TargetMode="External"/><Relationship Id="rId14" Type="http://schemas.openxmlformats.org/officeDocument/2006/relationships/hyperlink" Target="https://www.owasp.org/index.php/OWASP_Testing_Project" TargetMode="External"/><Relationship Id="rId15" Type="http://schemas.openxmlformats.org/officeDocument/2006/relationships/hyperlink" Target="http://www.owasp.org/index.php/Category:OWASP_Code_Review_Project" TargetMode="External"/><Relationship Id="rId16" Type="http://schemas.openxmlformats.org/officeDocument/2006/relationships/hyperlink" Target="https://www.owasp.org/index.php/Projects/OWASP_Mobile_Security_Project_-_Top_Ten_Mobile_Risks" TargetMode="External"/><Relationship Id="rId17" Type="http://schemas.openxmlformats.org/officeDocument/2006/relationships/hyperlink" Target="http://www.owasp.org" TargetMode="External"/><Relationship Id="rId18" Type="http://schemas.openxmlformats.org/officeDocument/2006/relationships/hyperlink" Target="http://cwe.mitre.org/" TargetMode="External"/><Relationship Id="rId19" Type="http://schemas.openxmlformats.org/officeDocument/2006/relationships/hyperlink" Target="https://www.pcisecuritystandards.org"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 Id="rId41" Type="http://schemas.microsoft.com/office/2011/relationships/commentsExtended" Target="commentsExtended.xml"/><Relationship Id="rId4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7EAF3-1841-5344-AF49-967F7580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70</Pages>
  <Words>12266</Words>
  <Characters>69918</Characters>
  <Application>Microsoft Macintosh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82020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Glenn ten Cate</cp:lastModifiedBy>
  <cp:revision>237</cp:revision>
  <dcterms:created xsi:type="dcterms:W3CDTF">2015-05-21T10:14:00Z</dcterms:created>
  <dcterms:modified xsi:type="dcterms:W3CDTF">2015-07-17T20:49:00Z</dcterms:modified>
</cp:coreProperties>
</file>